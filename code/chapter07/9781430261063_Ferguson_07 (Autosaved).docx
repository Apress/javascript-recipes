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FA8A89" w14:textId="77777777" w:rsidR="00CF4080" w:rsidRDefault="00CF4080" w:rsidP="00CF4080">
      <w:pPr>
        <w:rPr>
          <w:rFonts w:ascii="Times New Roman" w:eastAsia="Times New Roman" w:hAnsi="Times New Roman" w:cs="Times New Roman"/>
          <w:sz w:val="20"/>
          <w:szCs w:val="20"/>
        </w:rPr>
      </w:pPr>
    </w:p>
    <w:p w14:paraId="15A16C15" w14:textId="70A3BBB1" w:rsidR="00CF4080" w:rsidRPr="007516A4" w:rsidRDefault="00EA655A" w:rsidP="00CF4080">
      <w:pPr>
        <w:pStyle w:val="ChapterTitle"/>
        <w:tabs>
          <w:tab w:val="left" w:pos="1170"/>
        </w:tabs>
      </w:pPr>
      <w:r>
        <w:t>Working with Arrays</w:t>
      </w:r>
      <w:r w:rsidR="00CF4080">
        <w:t xml:space="preserve"> </w:t>
      </w:r>
    </w:p>
    <w:p w14:paraId="4FD87AC6" w14:textId="10DA2D7A" w:rsidR="008C4C01" w:rsidRDefault="00110FC1" w:rsidP="008C4C01">
      <w:pPr>
        <w:pStyle w:val="Heading1"/>
        <w:rPr>
          <w:sz w:val="34"/>
          <w:szCs w:val="34"/>
        </w:rPr>
      </w:pPr>
      <w:bookmarkStart w:id="0" w:name="_GoBack"/>
      <w:r>
        <w:rPr>
          <w:rFonts w:ascii="Helvetica"/>
          <w:b/>
          <w:bCs/>
          <w:sz w:val="34"/>
          <w:szCs w:val="34"/>
        </w:rPr>
        <w:t>7</w:t>
      </w:r>
      <w:r w:rsidR="008C4C01">
        <w:rPr>
          <w:rFonts w:ascii="Helvetica"/>
          <w:b/>
          <w:bCs/>
          <w:sz w:val="34"/>
          <w:szCs w:val="34"/>
        </w:rPr>
        <w:t xml:space="preserve">-1 </w:t>
      </w:r>
      <w:r w:rsidR="00D31C77">
        <w:rPr>
          <w:rFonts w:ascii="Helvetica"/>
          <w:b/>
          <w:bCs/>
          <w:sz w:val="34"/>
          <w:szCs w:val="34"/>
        </w:rPr>
        <w:t xml:space="preserve">The </w:t>
      </w:r>
      <w:r w:rsidR="00D01195">
        <w:rPr>
          <w:rFonts w:ascii="Helvetica"/>
          <w:b/>
          <w:bCs/>
          <w:sz w:val="34"/>
          <w:szCs w:val="34"/>
        </w:rPr>
        <w:t>difference</w:t>
      </w:r>
      <w:r w:rsidR="00D31C77">
        <w:rPr>
          <w:rFonts w:ascii="Helvetica"/>
          <w:b/>
          <w:bCs/>
          <w:sz w:val="34"/>
          <w:szCs w:val="34"/>
        </w:rPr>
        <w:t xml:space="preserve"> between and array instance and an array li</w:t>
      </w:r>
      <w:r w:rsidR="00D01195">
        <w:rPr>
          <w:rFonts w:ascii="Helvetica"/>
          <w:b/>
          <w:bCs/>
          <w:sz w:val="34"/>
          <w:szCs w:val="34"/>
        </w:rPr>
        <w:t>teral</w:t>
      </w:r>
      <w:r w:rsidR="008C4C01">
        <w:rPr>
          <w:rFonts w:ascii="Helvetica"/>
          <w:b/>
          <w:bCs/>
          <w:sz w:val="34"/>
          <w:szCs w:val="34"/>
        </w:rPr>
        <w:t xml:space="preserve"> </w:t>
      </w:r>
    </w:p>
    <w:p w14:paraId="3EEAD9DE" w14:textId="77777777" w:rsidR="008C4C01" w:rsidRDefault="008C4C01" w:rsidP="008C4C01">
      <w:pPr>
        <w:pStyle w:val="Heading2"/>
        <w:rPr>
          <w:sz w:val="28"/>
          <w:szCs w:val="28"/>
        </w:rPr>
      </w:pPr>
      <w:r>
        <w:rPr>
          <w:rFonts w:ascii="Helvetica"/>
          <w:b/>
          <w:bCs/>
          <w:sz w:val="28"/>
          <w:szCs w:val="28"/>
        </w:rPr>
        <w:t>Problem</w:t>
      </w:r>
    </w:p>
    <w:bookmarkEnd w:id="0"/>
    <w:p w14:paraId="52B4EE9E" w14:textId="67A9F7C6" w:rsidR="008C4C01" w:rsidRDefault="001049AE" w:rsidP="008C4C01">
      <w:pPr>
        <w:pStyle w:val="BodyTextFirst"/>
      </w:pPr>
      <w:r>
        <w:t>What is</w:t>
      </w:r>
      <w:r w:rsidR="008A5018">
        <w:t xml:space="preserve"> </w:t>
      </w:r>
      <w:r>
        <w:t>the difference between</w:t>
      </w:r>
      <w:r w:rsidR="008A5018">
        <w:t xml:space="preserve"> arrays</w:t>
      </w:r>
      <w:r w:rsidR="00117E39">
        <w:t xml:space="preserve"> </w:t>
      </w:r>
      <w:r>
        <w:t>that are</w:t>
      </w:r>
      <w:r w:rsidR="00117E39">
        <w:t xml:space="preserve"> created using [] </w:t>
      </w:r>
      <w:r>
        <w:t>or</w:t>
      </w:r>
      <w:r w:rsidR="00117E39">
        <w:t xml:space="preserve"> new</w:t>
      </w:r>
      <w:r w:rsidR="00A01499">
        <w:t xml:space="preserve"> </w:t>
      </w:r>
      <w:r w:rsidR="00117E39">
        <w:t>Array</w:t>
      </w:r>
      <w:r>
        <w:t>()</w:t>
      </w:r>
      <w:r w:rsidR="008A5018">
        <w:t xml:space="preserve"> </w:t>
      </w:r>
      <w:r w:rsidR="008C4C01">
        <w:t>.</w:t>
      </w:r>
    </w:p>
    <w:p w14:paraId="0232FC7E" w14:textId="77777777" w:rsidR="008C4C01" w:rsidRDefault="008C4C01" w:rsidP="008C4C01">
      <w:pPr>
        <w:pStyle w:val="Heading2"/>
        <w:rPr>
          <w:sz w:val="28"/>
          <w:szCs w:val="28"/>
        </w:rPr>
      </w:pPr>
      <w:r>
        <w:rPr>
          <w:rFonts w:ascii="Helvetica"/>
          <w:b/>
          <w:bCs/>
          <w:sz w:val="28"/>
          <w:szCs w:val="28"/>
        </w:rPr>
        <w:t>Solution</w:t>
      </w:r>
    </w:p>
    <w:p w14:paraId="790D201F" w14:textId="235B7968" w:rsidR="008C4C01" w:rsidRDefault="001049AE" w:rsidP="008C4C01">
      <w:pPr>
        <w:pStyle w:val="BodyTextFirst"/>
      </w:pPr>
      <w:r>
        <w:t>An array literal ([]) is a quick way to make an array</w:t>
      </w:r>
      <w:r w:rsidR="008C4C01">
        <w:t>.</w:t>
      </w:r>
      <w:r>
        <w:t xml:space="preserve"> The major difference is when creating an instance using the new operator you can pass a parameter to the constructor that will either give the array a length or values.</w:t>
      </w:r>
    </w:p>
    <w:p w14:paraId="079647DE" w14:textId="77777777" w:rsidR="008C4C01" w:rsidRDefault="008C4C01" w:rsidP="008C4C01">
      <w:pPr>
        <w:pStyle w:val="BodyTextFirst"/>
      </w:pPr>
    </w:p>
    <w:p w14:paraId="2B4FCAC5" w14:textId="77777777" w:rsidR="008C4C01" w:rsidRDefault="008C4C01" w:rsidP="008C4C01">
      <w:pPr>
        <w:pStyle w:val="Heading2"/>
        <w:rPr>
          <w:sz w:val="28"/>
          <w:szCs w:val="28"/>
        </w:rPr>
      </w:pPr>
      <w:r>
        <w:rPr>
          <w:rFonts w:ascii="Helvetica"/>
          <w:b/>
          <w:bCs/>
          <w:sz w:val="28"/>
          <w:szCs w:val="28"/>
        </w:rPr>
        <w:t>The Code</w:t>
      </w:r>
    </w:p>
    <w:p w14:paraId="2F22A71B" w14:textId="2D224898" w:rsidR="008C4C01" w:rsidRDefault="00197913" w:rsidP="008C4C01">
      <w:pPr>
        <w:pStyle w:val="CodeCaption"/>
        <w:rPr>
          <w:sz w:val="28"/>
          <w:szCs w:val="28"/>
        </w:rPr>
      </w:pPr>
      <w:r>
        <w:rPr>
          <w:rFonts w:ascii="Times New Roman"/>
        </w:rPr>
        <w:t>Listing 7</w:t>
      </w:r>
      <w:r w:rsidR="008C4C01">
        <w:rPr>
          <w:rFonts w:ascii="Times New Roman"/>
        </w:rPr>
        <w:t>-1. Creating</w:t>
      </w:r>
      <w:r>
        <w:rPr>
          <w:rFonts w:ascii="Times New Roman"/>
        </w:rPr>
        <w:t xml:space="preserve"> both array literals and instances of </w:t>
      </w:r>
      <w:r w:rsidR="00C20738">
        <w:rPr>
          <w:rFonts w:ascii="Times New Roman"/>
        </w:rPr>
        <w:t xml:space="preserve">an </w:t>
      </w:r>
      <w:r>
        <w:rPr>
          <w:rFonts w:ascii="Times New Roman"/>
        </w:rPr>
        <w:t>array object.</w:t>
      </w:r>
    </w:p>
    <w:p w14:paraId="296C84B5" w14:textId="6F27575F" w:rsidR="0012704F" w:rsidRPr="0012704F" w:rsidRDefault="0012704F" w:rsidP="0012704F">
      <w:pPr>
        <w:pStyle w:val="Code"/>
        <w:rPr>
          <w:rFonts w:ascii="Arial"/>
        </w:rPr>
      </w:pPr>
      <w:r w:rsidRPr="0012704F">
        <w:rPr>
          <w:rFonts w:ascii="Arial"/>
        </w:rPr>
        <w:t>var arrayLi</w:t>
      </w:r>
      <w:r w:rsidR="00082DB1">
        <w:rPr>
          <w:rFonts w:ascii="Arial"/>
        </w:rPr>
        <w:t>t = ['insoc', 'DM', 'Erasure'];</w:t>
      </w:r>
      <w:r w:rsidR="00082DB1">
        <w:rPr>
          <w:rFonts w:ascii="Arial"/>
        </w:rPr>
        <w:br/>
      </w:r>
      <w:r w:rsidRPr="0012704F">
        <w:rPr>
          <w:rFonts w:ascii="Arial"/>
        </w:rPr>
        <w:t>var arrayObj = new Array(3);</w:t>
      </w:r>
    </w:p>
    <w:p w14:paraId="432BDFE2" w14:textId="77777777" w:rsidR="0012704F" w:rsidRPr="0012704F" w:rsidRDefault="0012704F" w:rsidP="0012704F">
      <w:pPr>
        <w:pStyle w:val="Code"/>
        <w:rPr>
          <w:rFonts w:ascii="Arial"/>
        </w:rPr>
      </w:pPr>
    </w:p>
    <w:p w14:paraId="69CD9F39" w14:textId="3913593A" w:rsidR="0012704F" w:rsidRPr="0012704F" w:rsidRDefault="0012704F" w:rsidP="0012704F">
      <w:pPr>
        <w:pStyle w:val="Code"/>
        <w:rPr>
          <w:rFonts w:ascii="Arial"/>
        </w:rPr>
      </w:pPr>
      <w:r w:rsidRPr="0012704F">
        <w:rPr>
          <w:rFonts w:ascii="Arial"/>
        </w:rPr>
        <w:t>console.log(arrayLit.length); //returns 3</w:t>
      </w:r>
      <w:r w:rsidR="00082DB1">
        <w:rPr>
          <w:rFonts w:ascii="Arial"/>
        </w:rPr>
        <w:br/>
      </w:r>
      <w:r w:rsidRPr="0012704F">
        <w:rPr>
          <w:rFonts w:ascii="Arial"/>
        </w:rPr>
        <w:t>console.log(arrayObj.length); //returns 3</w:t>
      </w:r>
    </w:p>
    <w:p w14:paraId="10624A77" w14:textId="77777777" w:rsidR="0012704F" w:rsidRPr="0012704F" w:rsidRDefault="0012704F" w:rsidP="0012704F">
      <w:pPr>
        <w:pStyle w:val="Code"/>
        <w:rPr>
          <w:rFonts w:ascii="Arial"/>
        </w:rPr>
      </w:pPr>
    </w:p>
    <w:p w14:paraId="2C0A4B76" w14:textId="76A08163" w:rsidR="008C4C01" w:rsidRDefault="0012704F" w:rsidP="0012704F">
      <w:pPr>
        <w:pStyle w:val="Code"/>
        <w:rPr>
          <w:rFonts w:ascii="Arial"/>
        </w:rPr>
      </w:pPr>
      <w:r w:rsidRPr="0012704F">
        <w:rPr>
          <w:rFonts w:ascii="Arial"/>
        </w:rPr>
        <w:t>console.log(arrayLit[0]); //returns insoc</w:t>
      </w:r>
      <w:r w:rsidR="00082DB1">
        <w:rPr>
          <w:rFonts w:ascii="Arial"/>
        </w:rPr>
        <w:br/>
      </w:r>
      <w:r w:rsidRPr="0012704F">
        <w:rPr>
          <w:rFonts w:ascii="Arial"/>
        </w:rPr>
        <w:t>console.log(arrayObj[0]); // returns undefined</w:t>
      </w:r>
      <w:r w:rsidR="00082DB1">
        <w:rPr>
          <w:rFonts w:ascii="Arial"/>
        </w:rPr>
        <w:br/>
      </w:r>
      <w:r w:rsidR="00082DB1">
        <w:rPr>
          <w:rFonts w:ascii="Arial"/>
        </w:rPr>
        <w:lastRenderedPageBreak/>
        <w:br/>
      </w:r>
      <w:r w:rsidRPr="0012704F">
        <w:rPr>
          <w:rFonts w:ascii="Arial"/>
        </w:rPr>
        <w:t>var arrayList = new Array(1,2,3);</w:t>
      </w:r>
      <w:r w:rsidR="00082DB1">
        <w:rPr>
          <w:rFonts w:ascii="Arial"/>
        </w:rPr>
        <w:br/>
      </w:r>
      <w:r w:rsidR="00F05D77">
        <w:rPr>
          <w:rFonts w:ascii="Arial"/>
        </w:rPr>
        <w:br/>
      </w:r>
      <w:r w:rsidRPr="0012704F">
        <w:rPr>
          <w:rFonts w:ascii="Arial"/>
        </w:rPr>
        <w:t>console.log(arrayList.length); //returns 3</w:t>
      </w:r>
      <w:r w:rsidR="00082DB1">
        <w:rPr>
          <w:rFonts w:ascii="Arial"/>
        </w:rPr>
        <w:br/>
      </w:r>
      <w:r w:rsidRPr="0012704F">
        <w:rPr>
          <w:rFonts w:ascii="Arial"/>
        </w:rPr>
        <w:t>console.log(arrayList[0]); //returns 1</w:t>
      </w:r>
    </w:p>
    <w:p w14:paraId="21FDC217" w14:textId="77777777" w:rsidR="008C4C01" w:rsidRDefault="008C4C01" w:rsidP="008C4C01">
      <w:pPr>
        <w:pStyle w:val="Heading2"/>
        <w:rPr>
          <w:sz w:val="28"/>
          <w:szCs w:val="28"/>
        </w:rPr>
      </w:pPr>
      <w:r>
        <w:rPr>
          <w:rFonts w:ascii="Helvetica"/>
          <w:b/>
          <w:bCs/>
          <w:sz w:val="28"/>
          <w:szCs w:val="28"/>
        </w:rPr>
        <w:t>How it Works</w:t>
      </w:r>
    </w:p>
    <w:p w14:paraId="09FC77E0" w14:textId="121F6A9E" w:rsidR="00835299" w:rsidRDefault="008C4C01" w:rsidP="00B053DD">
      <w:pPr>
        <w:pStyle w:val="BodyTextFirst"/>
      </w:pPr>
      <w:r>
        <w:t xml:space="preserve">In </w:t>
      </w:r>
      <w:r w:rsidR="00B053DD">
        <w:t>both instances you get an array</w:t>
      </w:r>
      <w:r w:rsidR="006F6345">
        <w:t xml:space="preserve"> with all the properties and methods of an array</w:t>
      </w:r>
      <w:r w:rsidR="00B053DD">
        <w:t xml:space="preserve">. Using the </w:t>
      </w:r>
      <w:r w:rsidR="00B72909">
        <w:t xml:space="preserve">array literal is </w:t>
      </w:r>
      <w:r w:rsidR="007327FD">
        <w:t>a quick way of building and array and is considered a very easy to read way of generating an array. Using the array constructor, depending on the amount and type of parameters</w:t>
      </w:r>
      <w:r w:rsidR="0088099D">
        <w:t>,</w:t>
      </w:r>
      <w:r w:rsidR="007327FD">
        <w:t xml:space="preserve"> you ether set the length of the array or add values to it. For example new Array(3) will give you a length of 3 with all the values being undefined.</w:t>
      </w:r>
      <w:r w:rsidR="00073693">
        <w:t xml:space="preserve"> Using literals would prevent confusion</w:t>
      </w:r>
      <w:r w:rsidR="0088099D">
        <w:t>.</w:t>
      </w:r>
    </w:p>
    <w:p w14:paraId="459BD65A" w14:textId="115047A0" w:rsidR="00CF4080" w:rsidRDefault="00CF4080" w:rsidP="00CF4080">
      <w:pPr>
        <w:pStyle w:val="BodyTextFirst"/>
      </w:pPr>
    </w:p>
    <w:p w14:paraId="067B0D92" w14:textId="270718A4" w:rsidR="00CF4080" w:rsidRDefault="00104695" w:rsidP="00CF4080">
      <w:pPr>
        <w:pStyle w:val="Heading1"/>
        <w:rPr>
          <w:sz w:val="34"/>
          <w:szCs w:val="34"/>
        </w:rPr>
      </w:pPr>
      <w:r>
        <w:rPr>
          <w:rFonts w:ascii="Helvetica"/>
          <w:b/>
          <w:bCs/>
          <w:sz w:val="34"/>
          <w:szCs w:val="34"/>
        </w:rPr>
        <w:t>7</w:t>
      </w:r>
      <w:r w:rsidR="00CF4080">
        <w:rPr>
          <w:rFonts w:ascii="Helvetica"/>
          <w:b/>
          <w:bCs/>
          <w:sz w:val="34"/>
          <w:szCs w:val="34"/>
        </w:rPr>
        <w:t xml:space="preserve">-2 </w:t>
      </w:r>
      <w:r w:rsidR="00F93C01">
        <w:rPr>
          <w:rFonts w:ascii="Helvetica"/>
          <w:b/>
          <w:bCs/>
          <w:sz w:val="34"/>
          <w:szCs w:val="34"/>
        </w:rPr>
        <w:t>How do you create a multi-dimensional array using literal notation</w:t>
      </w:r>
    </w:p>
    <w:p w14:paraId="39C44978" w14:textId="77777777" w:rsidR="00CF4080" w:rsidRDefault="00CF4080" w:rsidP="00CF4080">
      <w:pPr>
        <w:pStyle w:val="Heading2"/>
        <w:rPr>
          <w:sz w:val="28"/>
          <w:szCs w:val="28"/>
        </w:rPr>
      </w:pPr>
      <w:r>
        <w:rPr>
          <w:rFonts w:ascii="Helvetica"/>
          <w:b/>
          <w:bCs/>
          <w:sz w:val="28"/>
          <w:szCs w:val="28"/>
        </w:rPr>
        <w:t>Problem</w:t>
      </w:r>
    </w:p>
    <w:p w14:paraId="3A43599C" w14:textId="3E3CCED0" w:rsidR="00CF4080" w:rsidRDefault="005106E5" w:rsidP="00CF4080">
      <w:pPr>
        <w:pStyle w:val="BodyTextFirst"/>
        <w:rPr>
          <w:sz w:val="28"/>
          <w:szCs w:val="28"/>
        </w:rPr>
      </w:pPr>
      <w:r>
        <w:t xml:space="preserve">You </w:t>
      </w:r>
      <w:r w:rsidR="009147FB">
        <w:t>need to create an array inside an array</w:t>
      </w:r>
      <w:r w:rsidR="00452F7B">
        <w:t>.</w:t>
      </w:r>
    </w:p>
    <w:p w14:paraId="44D1876B" w14:textId="77777777" w:rsidR="00CF4080" w:rsidRPr="00352FAA" w:rsidRDefault="00CF4080" w:rsidP="00CF4080">
      <w:pPr>
        <w:pStyle w:val="Heading2"/>
        <w:rPr>
          <w:sz w:val="28"/>
          <w:szCs w:val="28"/>
        </w:rPr>
      </w:pPr>
      <w:r>
        <w:rPr>
          <w:rFonts w:ascii="Helvetica"/>
          <w:b/>
          <w:bCs/>
          <w:sz w:val="28"/>
          <w:szCs w:val="28"/>
        </w:rPr>
        <w:t>Solution</w:t>
      </w:r>
    </w:p>
    <w:p w14:paraId="3544F43B" w14:textId="14B6E129" w:rsidR="00CF4080" w:rsidRPr="00352FAA" w:rsidRDefault="001644A4" w:rsidP="00CF4080">
      <w:pPr>
        <w:pStyle w:val="BodyTextFirst"/>
        <w:rPr>
          <w:sz w:val="28"/>
          <w:szCs w:val="28"/>
        </w:rPr>
      </w:pPr>
      <w:r>
        <w:t>When creating the array</w:t>
      </w:r>
      <w:r w:rsidR="00736E0A">
        <w:t>, add another array</w:t>
      </w:r>
      <w:r>
        <w:t xml:space="preserve"> inside an element</w:t>
      </w:r>
      <w:r w:rsidR="00604B11">
        <w:t>.</w:t>
      </w:r>
    </w:p>
    <w:p w14:paraId="315A458A" w14:textId="77777777" w:rsidR="00CF4080" w:rsidRDefault="00CF4080" w:rsidP="00CF4080">
      <w:pPr>
        <w:pStyle w:val="Heading2"/>
        <w:rPr>
          <w:sz w:val="28"/>
          <w:szCs w:val="28"/>
        </w:rPr>
      </w:pPr>
      <w:r>
        <w:rPr>
          <w:rFonts w:ascii="Helvetica"/>
          <w:b/>
          <w:bCs/>
          <w:sz w:val="28"/>
          <w:szCs w:val="28"/>
        </w:rPr>
        <w:t>The Code</w:t>
      </w:r>
    </w:p>
    <w:p w14:paraId="6F2A8B42" w14:textId="45C80EC4" w:rsidR="00CF4080" w:rsidRDefault="00084128" w:rsidP="00CF4080">
      <w:pPr>
        <w:pStyle w:val="CodeCaption"/>
        <w:rPr>
          <w:sz w:val="28"/>
          <w:szCs w:val="28"/>
        </w:rPr>
      </w:pPr>
      <w:r>
        <w:rPr>
          <w:rFonts w:ascii="Times New Roman"/>
        </w:rPr>
        <w:t>Listing 6</w:t>
      </w:r>
      <w:r w:rsidR="00CF4080">
        <w:rPr>
          <w:rFonts w:ascii="Times New Roman"/>
        </w:rPr>
        <w:t xml:space="preserve">-2. </w:t>
      </w:r>
      <w:r w:rsidR="00F61F9E">
        <w:rPr>
          <w:rFonts w:ascii="Times New Roman"/>
        </w:rPr>
        <w:t>Getting date information then time information</w:t>
      </w:r>
    </w:p>
    <w:p w14:paraId="4E2D51CC" w14:textId="77777777" w:rsidR="00CF4080" w:rsidRDefault="00CF4080" w:rsidP="00CF4080">
      <w:pPr>
        <w:pStyle w:val="Code"/>
        <w:rPr>
          <w:rFonts w:ascii="Arial"/>
        </w:rPr>
      </w:pPr>
    </w:p>
    <w:p w14:paraId="75B1E206" w14:textId="77777777" w:rsidR="00F61F9E" w:rsidRDefault="00F61F9E" w:rsidP="00F61F9E">
      <w:pPr>
        <w:pStyle w:val="Code"/>
      </w:pPr>
      <w:r>
        <w:t>var now = new Date(); //returns todays date and time</w:t>
      </w:r>
    </w:p>
    <w:p w14:paraId="3E47B190" w14:textId="3F2726A0" w:rsidR="00F61F9E" w:rsidRDefault="00F61F9E" w:rsidP="00F61F9E">
      <w:pPr>
        <w:pStyle w:val="Code"/>
      </w:pPr>
      <w:r>
        <w:t xml:space="preserve"> console.log(now.getDate()); //returns the day of the month from 1 to 31 </w:t>
      </w:r>
      <w:r w:rsidR="0049279C">
        <w:br/>
        <w:t xml:space="preserve"> </w:t>
      </w:r>
      <w:r>
        <w:t xml:space="preserve">console.log(now.getDay()); //returns the day of the week its zero based like an </w:t>
      </w:r>
      <w:r w:rsidR="00F253A9">
        <w:t>array</w:t>
      </w:r>
      <w:r>
        <w:t xml:space="preserve"> 0 - 6;</w:t>
      </w:r>
      <w:r w:rsidR="0049279C">
        <w:br/>
        <w:t xml:space="preserve"> </w:t>
      </w:r>
      <w:r>
        <w:t>console.log(now.getFullYear()); //returns the current year</w:t>
      </w:r>
      <w:r w:rsidR="0049279C">
        <w:br/>
        <w:t xml:space="preserve"> </w:t>
      </w:r>
      <w:r>
        <w:t>console.log(now.getHours()); //returns hours from 0-23</w:t>
      </w:r>
      <w:r w:rsidR="0049279C">
        <w:br/>
        <w:t xml:space="preserve"> </w:t>
      </w:r>
      <w:r>
        <w:t>console.log(now.getMonth()); //return month from 0-11</w:t>
      </w:r>
    </w:p>
    <w:p w14:paraId="449C590A" w14:textId="77777777" w:rsidR="009A3B38" w:rsidRDefault="009A3B38" w:rsidP="009A3B38">
      <w:pPr>
        <w:pStyle w:val="Code"/>
      </w:pPr>
      <w:r>
        <w:t>//time information</w:t>
      </w:r>
    </w:p>
    <w:p w14:paraId="49D0A9A4" w14:textId="2054AFF9" w:rsidR="00CF4080" w:rsidRDefault="009A3B38" w:rsidP="009A3B38">
      <w:pPr>
        <w:pStyle w:val="Code"/>
      </w:pPr>
      <w:r>
        <w:t xml:space="preserve"> console.log(now.getSeconds()); //returns seconds from 0-59</w:t>
      </w:r>
      <w:r w:rsidR="0049279C">
        <w:br/>
        <w:t xml:space="preserve"> </w:t>
      </w:r>
      <w:r>
        <w:t>console.log(now.getTime()); //returns the amount of milliseconds since the first of January 1970</w:t>
      </w:r>
    </w:p>
    <w:p w14:paraId="6508C5C1" w14:textId="77777777" w:rsidR="00CF4080" w:rsidRDefault="00CF4080" w:rsidP="00CF4080">
      <w:pPr>
        <w:pStyle w:val="Code"/>
      </w:pPr>
    </w:p>
    <w:p w14:paraId="1C975A67" w14:textId="77777777" w:rsidR="00CF4080" w:rsidRDefault="00CF4080" w:rsidP="00CF4080">
      <w:pPr>
        <w:pStyle w:val="Heading2"/>
        <w:rPr>
          <w:sz w:val="28"/>
          <w:szCs w:val="28"/>
        </w:rPr>
      </w:pPr>
      <w:r>
        <w:rPr>
          <w:rFonts w:ascii="Helvetica"/>
          <w:b/>
          <w:bCs/>
          <w:sz w:val="28"/>
          <w:szCs w:val="28"/>
        </w:rPr>
        <w:t>How it Works</w:t>
      </w:r>
    </w:p>
    <w:p w14:paraId="7573DA5C" w14:textId="41176715" w:rsidR="00CF4080" w:rsidRDefault="00813BDD" w:rsidP="00CF4080">
      <w:pPr>
        <w:pStyle w:val="BodyTextFirst"/>
      </w:pPr>
      <w:r>
        <w:t>There are a lot of methods that will give you most of the dat</w:t>
      </w:r>
      <w:r w:rsidR="001C3B52">
        <w:t xml:space="preserve">e or time information you need. In some </w:t>
      </w:r>
      <w:r w:rsidR="004A10F2">
        <w:t>cases,</w:t>
      </w:r>
      <w:r w:rsidR="0049367E">
        <w:t xml:space="preserve"> the values are treated similar to an array, being zero based. For example running th</w:t>
      </w:r>
      <w:r w:rsidR="00CD1C69">
        <w:t xml:space="preserve">e getMonth() </w:t>
      </w:r>
      <w:r w:rsidR="006B65BA">
        <w:t>if its January the result will be 0.</w:t>
      </w:r>
    </w:p>
    <w:p w14:paraId="73DEB01E" w14:textId="0743E72E" w:rsidR="006B65BA" w:rsidRDefault="006B65BA" w:rsidP="00CF4080">
      <w:pPr>
        <w:pStyle w:val="BodyTextFirst"/>
      </w:pPr>
      <w:r>
        <w:t>These meth</w:t>
      </w:r>
      <w:r w:rsidR="00F0266A">
        <w:t>ods can be put together to add give your users things like the current date and time. Now we can do interesting things with this information.</w:t>
      </w:r>
    </w:p>
    <w:p w14:paraId="788CFD6B" w14:textId="2299F51A" w:rsidR="00CF4080" w:rsidRPr="008851F3" w:rsidRDefault="00BD403D" w:rsidP="00CF4080">
      <w:pPr>
        <w:pStyle w:val="Heading1"/>
        <w:rPr>
          <w:rFonts w:ascii="Helvetica" w:eastAsia="Helvetica" w:hAnsi="Helvetica" w:cs="Helvetica"/>
          <w:b/>
          <w:bCs/>
        </w:rPr>
      </w:pPr>
      <w:r>
        <w:rPr>
          <w:rFonts w:ascii="Helvetica"/>
          <w:b/>
          <w:bCs/>
        </w:rPr>
        <w:t>7</w:t>
      </w:r>
      <w:r w:rsidR="00CF4080">
        <w:rPr>
          <w:rFonts w:ascii="Helvetica"/>
          <w:b/>
          <w:bCs/>
        </w:rPr>
        <w:t xml:space="preserve">-3 </w:t>
      </w:r>
      <w:r>
        <w:rPr>
          <w:rFonts w:ascii="Helvetica"/>
          <w:b/>
          <w:bCs/>
        </w:rPr>
        <w:t xml:space="preserve">Use the Map method </w:t>
      </w:r>
      <w:r w:rsidR="009906AC">
        <w:rPr>
          <w:rFonts w:ascii="Helvetica"/>
          <w:b/>
          <w:bCs/>
        </w:rPr>
        <w:t>to reverse a string</w:t>
      </w:r>
    </w:p>
    <w:p w14:paraId="53E2F7C4" w14:textId="77777777" w:rsidR="00CF4080" w:rsidRDefault="00CF4080" w:rsidP="00CF4080">
      <w:pPr>
        <w:pStyle w:val="Heading2"/>
        <w:rPr>
          <w:sz w:val="28"/>
          <w:szCs w:val="28"/>
        </w:rPr>
      </w:pPr>
      <w:r>
        <w:rPr>
          <w:rFonts w:ascii="Helvetica"/>
          <w:b/>
          <w:bCs/>
          <w:sz w:val="28"/>
          <w:szCs w:val="28"/>
        </w:rPr>
        <w:t>Problem</w:t>
      </w:r>
    </w:p>
    <w:p w14:paraId="45480AD2" w14:textId="22C2EC93" w:rsidR="00CF4080" w:rsidRDefault="00BB71C5" w:rsidP="00CF4080">
      <w:pPr>
        <w:pStyle w:val="BodyTextFirst"/>
        <w:rPr>
          <w:sz w:val="28"/>
          <w:szCs w:val="28"/>
        </w:rPr>
      </w:pPr>
      <w:r>
        <w:t xml:space="preserve">You </w:t>
      </w:r>
      <w:r w:rsidR="009906AC">
        <w:t>need to reverse the contents of an array without writing a for loop</w:t>
      </w:r>
      <w:r w:rsidR="002F7B7D">
        <w:t>.</w:t>
      </w:r>
      <w:r w:rsidR="00CF4080">
        <w:t xml:space="preserve"> </w:t>
      </w:r>
      <w:r w:rsidR="0059066C">
        <w:t xml:space="preserve"> </w:t>
      </w:r>
    </w:p>
    <w:p w14:paraId="77D3F45A" w14:textId="77777777" w:rsidR="00CF4080" w:rsidRDefault="00CF4080" w:rsidP="00CF4080">
      <w:pPr>
        <w:pStyle w:val="Heading2"/>
        <w:rPr>
          <w:sz w:val="28"/>
          <w:szCs w:val="28"/>
        </w:rPr>
      </w:pPr>
      <w:r>
        <w:rPr>
          <w:rFonts w:ascii="Helvetica"/>
          <w:b/>
          <w:bCs/>
          <w:sz w:val="28"/>
          <w:szCs w:val="28"/>
        </w:rPr>
        <w:t>Solution</w:t>
      </w:r>
    </w:p>
    <w:p w14:paraId="19520746" w14:textId="2973B667" w:rsidR="00CF4080" w:rsidRDefault="002F7B7D" w:rsidP="00CF4080">
      <w:pPr>
        <w:pStyle w:val="BodyTextFirst"/>
      </w:pPr>
      <w:r>
        <w:t xml:space="preserve">The map method will call a function on every element of the array. </w:t>
      </w:r>
    </w:p>
    <w:p w14:paraId="7AEDD587" w14:textId="77777777" w:rsidR="00CF4080" w:rsidRDefault="00CF4080" w:rsidP="00CF4080">
      <w:pPr>
        <w:pStyle w:val="Heading2"/>
        <w:rPr>
          <w:sz w:val="28"/>
          <w:szCs w:val="28"/>
        </w:rPr>
      </w:pPr>
      <w:r>
        <w:rPr>
          <w:rFonts w:ascii="Helvetica"/>
          <w:b/>
          <w:bCs/>
          <w:sz w:val="28"/>
          <w:szCs w:val="28"/>
        </w:rPr>
        <w:t>The Code</w:t>
      </w:r>
    </w:p>
    <w:p w14:paraId="112598BA" w14:textId="100E2BBB" w:rsidR="00CF4080" w:rsidRDefault="001A3715" w:rsidP="00CF4080">
      <w:pPr>
        <w:pStyle w:val="CodeCaption"/>
        <w:rPr>
          <w:sz w:val="28"/>
          <w:szCs w:val="28"/>
        </w:rPr>
      </w:pPr>
      <w:r>
        <w:rPr>
          <w:rFonts w:ascii="Times New Roman"/>
        </w:rPr>
        <w:t>Listing 7</w:t>
      </w:r>
      <w:r w:rsidR="00CF4080">
        <w:rPr>
          <w:rFonts w:ascii="Times New Roman"/>
        </w:rPr>
        <w:t>-</w:t>
      </w:r>
      <w:r w:rsidR="00532808">
        <w:rPr>
          <w:rFonts w:ascii="Times New Roman"/>
        </w:rPr>
        <w:t xml:space="preserve">3. </w:t>
      </w:r>
      <w:r>
        <w:rPr>
          <w:rFonts w:ascii="Times New Roman"/>
        </w:rPr>
        <w:t>Using the map method to reverse a string</w:t>
      </w:r>
      <w:r w:rsidR="00AC3F4F">
        <w:rPr>
          <w:rFonts w:ascii="Times New Roman"/>
        </w:rPr>
        <w:t xml:space="preserve"> and remove numbers </w:t>
      </w:r>
    </w:p>
    <w:p w14:paraId="643D0E17" w14:textId="421D238F" w:rsidR="009906AC" w:rsidRPr="009906AC" w:rsidRDefault="009906AC" w:rsidP="009906AC">
      <w:pPr>
        <w:pStyle w:val="Code"/>
        <w:rPr>
          <w:rFonts w:ascii="Arial"/>
        </w:rPr>
      </w:pPr>
      <w:r w:rsidRPr="009906AC">
        <w:rPr>
          <w:rFonts w:ascii="Arial"/>
        </w:rPr>
        <w:t>//take a string convert it into an array and reverse the order</w:t>
      </w:r>
    </w:p>
    <w:p w14:paraId="183CBF6B" w14:textId="77777777" w:rsidR="009906AC" w:rsidRPr="009906AC" w:rsidRDefault="009906AC" w:rsidP="009906AC">
      <w:pPr>
        <w:pStyle w:val="Code"/>
        <w:rPr>
          <w:rFonts w:ascii="Arial"/>
        </w:rPr>
      </w:pPr>
      <w:r w:rsidRPr="009906AC">
        <w:rPr>
          <w:rFonts w:ascii="Arial"/>
        </w:rPr>
        <w:t>var startString = 'racecar';</w:t>
      </w:r>
    </w:p>
    <w:p w14:paraId="6D883C44" w14:textId="77777777" w:rsidR="009906AC" w:rsidRPr="009906AC" w:rsidRDefault="009906AC" w:rsidP="009906AC">
      <w:pPr>
        <w:pStyle w:val="Code"/>
        <w:rPr>
          <w:rFonts w:ascii="Arial"/>
        </w:rPr>
      </w:pPr>
      <w:r w:rsidRPr="009906AC">
        <w:rPr>
          <w:rFonts w:ascii="Arial"/>
        </w:rPr>
        <w:t>var resultString = startString.split('').map(function(e){</w:t>
      </w:r>
    </w:p>
    <w:p w14:paraId="1E7CF916" w14:textId="77777777" w:rsidR="009906AC" w:rsidRPr="009906AC" w:rsidRDefault="009906AC" w:rsidP="009906AC">
      <w:pPr>
        <w:pStyle w:val="Code"/>
        <w:rPr>
          <w:rFonts w:ascii="Arial"/>
        </w:rPr>
      </w:pPr>
      <w:r w:rsidRPr="009906AC">
        <w:rPr>
          <w:rFonts w:ascii="Arial"/>
        </w:rPr>
        <w:tab/>
        <w:t xml:space="preserve"> return e;</w:t>
      </w:r>
      <w:r w:rsidRPr="009906AC">
        <w:rPr>
          <w:rFonts w:ascii="Arial"/>
        </w:rPr>
        <w:tab/>
      </w:r>
    </w:p>
    <w:p w14:paraId="3B6C888D" w14:textId="77777777" w:rsidR="009906AC" w:rsidRPr="009906AC" w:rsidRDefault="009906AC" w:rsidP="009906AC">
      <w:pPr>
        <w:pStyle w:val="Code"/>
        <w:rPr>
          <w:rFonts w:ascii="Arial"/>
        </w:rPr>
      </w:pPr>
      <w:r w:rsidRPr="009906AC">
        <w:rPr>
          <w:rFonts w:ascii="Arial"/>
        </w:rPr>
        <w:tab/>
        <w:t>}).reverse().join('');</w:t>
      </w:r>
      <w:r w:rsidRPr="009906AC">
        <w:rPr>
          <w:rFonts w:ascii="Arial"/>
        </w:rPr>
        <w:tab/>
      </w:r>
    </w:p>
    <w:p w14:paraId="6C5FFF8C" w14:textId="4DBF4E9B" w:rsidR="00CF4080" w:rsidRDefault="009906AC" w:rsidP="009906AC">
      <w:pPr>
        <w:pStyle w:val="Code"/>
        <w:rPr>
          <w:rFonts w:ascii="Arial" w:eastAsia="Arial" w:hAnsi="Arial" w:cs="Arial"/>
        </w:rPr>
      </w:pPr>
      <w:r w:rsidRPr="009906AC">
        <w:rPr>
          <w:rFonts w:ascii="Arial"/>
        </w:rPr>
        <w:t>console.log(resultString); //result is racecar. It's a palendrome!</w:t>
      </w:r>
    </w:p>
    <w:p w14:paraId="39DB7D18" w14:textId="77777777" w:rsidR="00CF4080" w:rsidRDefault="00CF4080" w:rsidP="00CF4080">
      <w:pPr>
        <w:pStyle w:val="Heading2"/>
        <w:rPr>
          <w:sz w:val="28"/>
          <w:szCs w:val="28"/>
        </w:rPr>
      </w:pPr>
      <w:r>
        <w:rPr>
          <w:rFonts w:ascii="Helvetica"/>
          <w:b/>
          <w:bCs/>
          <w:sz w:val="28"/>
          <w:szCs w:val="28"/>
        </w:rPr>
        <w:t>How it Works</w:t>
      </w:r>
    </w:p>
    <w:p w14:paraId="345AD677" w14:textId="7B8B9FF4" w:rsidR="00CF4080" w:rsidRDefault="009906AC" w:rsidP="00CF4080">
      <w:pPr>
        <w:pStyle w:val="BodyTextFirst"/>
      </w:pPr>
      <w:r>
        <w:t>In this example we split the string</w:t>
      </w:r>
      <w:r w:rsidR="00603E98">
        <w:t>.</w:t>
      </w:r>
      <w:r>
        <w:t xml:space="preserve"> JavaScript will turn it into an array. This gives us access to the map() method where we can perform work on each element of the array. In this case we just return the value where it gets reversed and joined back into a string.</w:t>
      </w:r>
    </w:p>
    <w:p w14:paraId="1BE2576B" w14:textId="1048B6BD" w:rsidR="00CF4080" w:rsidRDefault="00F43355" w:rsidP="00CF4080">
      <w:pPr>
        <w:pStyle w:val="Heading1"/>
      </w:pPr>
      <w:r>
        <w:rPr>
          <w:rFonts w:ascii="Helvetica"/>
          <w:b/>
          <w:bCs/>
        </w:rPr>
        <w:t>7</w:t>
      </w:r>
      <w:r w:rsidR="00CF4080">
        <w:rPr>
          <w:rFonts w:ascii="Helvetica"/>
          <w:b/>
          <w:bCs/>
        </w:rPr>
        <w:t xml:space="preserve">-4 </w:t>
      </w:r>
      <w:r w:rsidR="006A2365">
        <w:rPr>
          <w:rFonts w:ascii="Helvetica"/>
          <w:b/>
          <w:bCs/>
        </w:rPr>
        <w:t>Using the</w:t>
      </w:r>
      <w:r w:rsidR="00DD5347">
        <w:rPr>
          <w:rFonts w:ascii="Helvetica"/>
          <w:b/>
          <w:bCs/>
        </w:rPr>
        <w:t xml:space="preserve"> </w:t>
      </w:r>
      <w:r w:rsidR="009906AC">
        <w:rPr>
          <w:rFonts w:ascii="Helvetica"/>
          <w:b/>
          <w:bCs/>
        </w:rPr>
        <w:t>Map method to remove duplicate items from an array</w:t>
      </w:r>
    </w:p>
    <w:p w14:paraId="55406296" w14:textId="77777777" w:rsidR="00CF4080" w:rsidRDefault="00CF4080" w:rsidP="00CF4080">
      <w:pPr>
        <w:pStyle w:val="Heading2"/>
        <w:rPr>
          <w:sz w:val="28"/>
          <w:szCs w:val="28"/>
        </w:rPr>
      </w:pPr>
      <w:r>
        <w:rPr>
          <w:rFonts w:ascii="Helvetica"/>
          <w:b/>
          <w:bCs/>
          <w:sz w:val="28"/>
          <w:szCs w:val="28"/>
        </w:rPr>
        <w:t>Problem</w:t>
      </w:r>
    </w:p>
    <w:p w14:paraId="2212EF9B" w14:textId="1BFD1C1A" w:rsidR="00CF4080" w:rsidRDefault="009906AC" w:rsidP="00CF4080">
      <w:pPr>
        <w:pStyle w:val="BodyTextFirst"/>
      </w:pPr>
      <w:r>
        <w:t>You need to remove duplicate items from an array</w:t>
      </w:r>
      <w:r w:rsidR="00B62B1A">
        <w:t>.</w:t>
      </w:r>
    </w:p>
    <w:p w14:paraId="4B7EE25A" w14:textId="77777777" w:rsidR="00CF4080" w:rsidRDefault="00CF4080" w:rsidP="00CF4080">
      <w:pPr>
        <w:pStyle w:val="Heading2"/>
        <w:rPr>
          <w:sz w:val="28"/>
          <w:szCs w:val="28"/>
        </w:rPr>
      </w:pPr>
      <w:r>
        <w:rPr>
          <w:rFonts w:ascii="Helvetica"/>
          <w:b/>
          <w:bCs/>
          <w:sz w:val="28"/>
          <w:szCs w:val="28"/>
        </w:rPr>
        <w:t>Solution</w:t>
      </w:r>
    </w:p>
    <w:p w14:paraId="5C7512AC" w14:textId="0E24E671" w:rsidR="007B09B4" w:rsidRDefault="00A35C4F" w:rsidP="00A35C4F">
      <w:pPr>
        <w:pStyle w:val="BodyTextFirst"/>
      </w:pPr>
      <w:r>
        <w:t>Here we can also use the map() method. We check e</w:t>
      </w:r>
      <w:r w:rsidR="00244D7F">
        <w:t>ach item in the array and use a</w:t>
      </w:r>
      <w:r>
        <w:t xml:space="preserve"> function to figure out if each item is unique.</w:t>
      </w:r>
    </w:p>
    <w:p w14:paraId="6EDE9EB4" w14:textId="77777777" w:rsidR="00CF4080" w:rsidRDefault="00CF4080" w:rsidP="00CF4080">
      <w:pPr>
        <w:pStyle w:val="Heading2"/>
        <w:rPr>
          <w:sz w:val="28"/>
          <w:szCs w:val="28"/>
        </w:rPr>
      </w:pPr>
      <w:r>
        <w:rPr>
          <w:rFonts w:ascii="Helvetica"/>
          <w:b/>
          <w:bCs/>
          <w:sz w:val="28"/>
          <w:szCs w:val="28"/>
        </w:rPr>
        <w:t>The Code</w:t>
      </w:r>
    </w:p>
    <w:p w14:paraId="6D7B625D" w14:textId="2457BC48" w:rsidR="00CF4080" w:rsidRDefault="00B5043F" w:rsidP="00CF4080">
      <w:pPr>
        <w:pStyle w:val="CodeCaption"/>
        <w:rPr>
          <w:sz w:val="28"/>
          <w:szCs w:val="28"/>
        </w:rPr>
      </w:pPr>
      <w:r>
        <w:rPr>
          <w:rFonts w:ascii="Times New Roman"/>
        </w:rPr>
        <w:t>Listing 7</w:t>
      </w:r>
      <w:r w:rsidR="00CF4080">
        <w:rPr>
          <w:rFonts w:ascii="Times New Roman"/>
        </w:rPr>
        <w:t xml:space="preserve">-4. </w:t>
      </w:r>
      <w:r>
        <w:rPr>
          <w:rFonts w:ascii="Times New Roman"/>
        </w:rPr>
        <w:t>Removing duplicate items from an array.</w:t>
      </w:r>
    </w:p>
    <w:p w14:paraId="7333E715" w14:textId="77777777" w:rsidR="00C06DBC" w:rsidRPr="00C06DBC" w:rsidRDefault="00C06DBC" w:rsidP="00C06DBC">
      <w:pPr>
        <w:pStyle w:val="Code"/>
        <w:rPr>
          <w:rFonts w:ascii="Arial"/>
        </w:rPr>
      </w:pPr>
      <w:r w:rsidRPr="00C06DBC">
        <w:rPr>
          <w:rFonts w:ascii="Arial"/>
        </w:rPr>
        <w:t>//remove duplicate items from an array;</w:t>
      </w:r>
    </w:p>
    <w:p w14:paraId="2935012C" w14:textId="77777777" w:rsidR="00C06DBC" w:rsidRPr="00C06DBC" w:rsidRDefault="00C06DBC" w:rsidP="00C06DBC">
      <w:pPr>
        <w:pStyle w:val="Code"/>
        <w:rPr>
          <w:rFonts w:ascii="Arial"/>
        </w:rPr>
      </w:pPr>
      <w:r w:rsidRPr="00C06DBC">
        <w:rPr>
          <w:rFonts w:ascii="Arial"/>
        </w:rPr>
        <w:t>var itemExists = {};</w:t>
      </w:r>
    </w:p>
    <w:p w14:paraId="717AC83A" w14:textId="77777777" w:rsidR="00C06DBC" w:rsidRPr="00C06DBC" w:rsidRDefault="00C06DBC" w:rsidP="00C06DBC">
      <w:pPr>
        <w:pStyle w:val="Code"/>
        <w:rPr>
          <w:rFonts w:ascii="Arial"/>
        </w:rPr>
      </w:pPr>
      <w:r w:rsidRPr="00C06DBC">
        <w:rPr>
          <w:rFonts w:ascii="Arial"/>
        </w:rPr>
        <w:t>var numberArray = [1,2,2,3,4,5,6,6,6,6,6,7,8,9];</w:t>
      </w:r>
    </w:p>
    <w:p w14:paraId="0E6051B5" w14:textId="77777777" w:rsidR="00C06DBC" w:rsidRPr="00C06DBC" w:rsidRDefault="00C06DBC" w:rsidP="00C06DBC">
      <w:pPr>
        <w:pStyle w:val="Code"/>
        <w:rPr>
          <w:rFonts w:ascii="Arial"/>
        </w:rPr>
      </w:pPr>
      <w:r w:rsidRPr="00C06DBC">
        <w:rPr>
          <w:rFonts w:ascii="Arial"/>
        </w:rPr>
        <w:t>var fixedArray = [];</w:t>
      </w:r>
    </w:p>
    <w:p w14:paraId="202B5151" w14:textId="77777777" w:rsidR="00C06DBC" w:rsidRPr="00C06DBC" w:rsidRDefault="00C06DBC" w:rsidP="00C06DBC">
      <w:pPr>
        <w:pStyle w:val="Code"/>
        <w:rPr>
          <w:rFonts w:ascii="Arial"/>
        </w:rPr>
      </w:pPr>
    </w:p>
    <w:p w14:paraId="38DB4B9F" w14:textId="77777777" w:rsidR="00C06DBC" w:rsidRPr="00C06DBC" w:rsidRDefault="00C06DBC" w:rsidP="00C06DBC">
      <w:pPr>
        <w:pStyle w:val="Code"/>
        <w:rPr>
          <w:rFonts w:ascii="Arial"/>
        </w:rPr>
      </w:pPr>
      <w:r w:rsidRPr="00C06DBC">
        <w:rPr>
          <w:rFonts w:ascii="Arial"/>
        </w:rPr>
        <w:t xml:space="preserve"> numberArray.map(function(e){</w:t>
      </w:r>
    </w:p>
    <w:p w14:paraId="4FF0D945" w14:textId="689A3024" w:rsidR="00C06DBC" w:rsidRPr="00C06DBC" w:rsidRDefault="00FC0870" w:rsidP="00FC0870">
      <w:pPr>
        <w:pStyle w:val="Code"/>
        <w:rPr>
          <w:rFonts w:ascii="Arial"/>
        </w:rPr>
      </w:pPr>
      <w:r>
        <w:rPr>
          <w:rFonts w:ascii="Arial"/>
        </w:rPr>
        <w:tab/>
      </w:r>
      <w:r w:rsidR="00C06DBC" w:rsidRPr="00C06DBC">
        <w:rPr>
          <w:rFonts w:ascii="Arial"/>
        </w:rPr>
        <w:t>if(!itemExists[e]){</w:t>
      </w:r>
    </w:p>
    <w:p w14:paraId="65CC02FB" w14:textId="26009034" w:rsidR="00C06DBC" w:rsidRPr="00C06DBC" w:rsidRDefault="00FF4EBC" w:rsidP="00FC0870">
      <w:pPr>
        <w:pStyle w:val="Code"/>
        <w:rPr>
          <w:rFonts w:ascii="Arial"/>
        </w:rPr>
      </w:pPr>
      <w:r>
        <w:rPr>
          <w:rFonts w:ascii="Arial"/>
        </w:rPr>
        <w:tab/>
      </w:r>
      <w:r>
        <w:rPr>
          <w:rFonts w:ascii="Arial"/>
        </w:rPr>
        <w:tab/>
      </w:r>
      <w:r w:rsidR="00C06DBC" w:rsidRPr="00C06DBC">
        <w:rPr>
          <w:rFonts w:ascii="Arial"/>
        </w:rPr>
        <w:t>itemExists[e] = e;</w:t>
      </w:r>
    </w:p>
    <w:p w14:paraId="5E9B4BFF" w14:textId="2D71D8C7" w:rsidR="00C06DBC" w:rsidRPr="00C06DBC" w:rsidRDefault="00FF4EBC" w:rsidP="00FC0870">
      <w:pPr>
        <w:pStyle w:val="Code"/>
        <w:rPr>
          <w:rFonts w:ascii="Arial"/>
        </w:rPr>
      </w:pPr>
      <w:r>
        <w:rPr>
          <w:rFonts w:ascii="Arial"/>
        </w:rPr>
        <w:tab/>
      </w:r>
      <w:r>
        <w:rPr>
          <w:rFonts w:ascii="Arial"/>
        </w:rPr>
        <w:tab/>
      </w:r>
      <w:r w:rsidR="00C06DBC" w:rsidRPr="00C06DBC">
        <w:rPr>
          <w:rFonts w:ascii="Arial"/>
        </w:rPr>
        <w:t>fixedArray.push(e);</w:t>
      </w:r>
      <w:r w:rsidR="00C06DBC" w:rsidRPr="00C06DBC">
        <w:rPr>
          <w:rFonts w:ascii="Arial"/>
        </w:rPr>
        <w:tab/>
      </w:r>
    </w:p>
    <w:p w14:paraId="06BF564C" w14:textId="30CFCB37" w:rsidR="00C06DBC" w:rsidRPr="00C06DBC" w:rsidRDefault="00FF4EBC" w:rsidP="00FC0870">
      <w:pPr>
        <w:pStyle w:val="Code"/>
        <w:rPr>
          <w:rFonts w:ascii="Arial"/>
        </w:rPr>
      </w:pPr>
      <w:r>
        <w:rPr>
          <w:rFonts w:ascii="Arial"/>
        </w:rPr>
        <w:tab/>
      </w:r>
      <w:r w:rsidR="00C06DBC" w:rsidRPr="00C06DBC">
        <w:rPr>
          <w:rFonts w:ascii="Arial"/>
        </w:rPr>
        <w:t>}</w:t>
      </w:r>
    </w:p>
    <w:p w14:paraId="755E6138" w14:textId="77777777" w:rsidR="00C06DBC" w:rsidRPr="00C06DBC" w:rsidRDefault="00C06DBC" w:rsidP="00C06DBC">
      <w:pPr>
        <w:pStyle w:val="Code"/>
        <w:rPr>
          <w:rFonts w:ascii="Arial"/>
        </w:rPr>
      </w:pPr>
      <w:r w:rsidRPr="00C06DBC">
        <w:rPr>
          <w:rFonts w:ascii="Arial"/>
        </w:rPr>
        <w:tab/>
      </w:r>
      <w:r w:rsidRPr="00C06DBC">
        <w:rPr>
          <w:rFonts w:ascii="Arial"/>
        </w:rPr>
        <w:tab/>
      </w:r>
      <w:r w:rsidRPr="00C06DBC">
        <w:rPr>
          <w:rFonts w:ascii="Arial"/>
        </w:rPr>
        <w:tab/>
      </w:r>
    </w:p>
    <w:p w14:paraId="40C4A9B7" w14:textId="2EB3D4B9" w:rsidR="00C06DBC" w:rsidRPr="00C06DBC" w:rsidRDefault="00C06DBC" w:rsidP="00C06DBC">
      <w:pPr>
        <w:pStyle w:val="Code"/>
        <w:rPr>
          <w:rFonts w:ascii="Arial"/>
        </w:rPr>
      </w:pPr>
      <w:r w:rsidRPr="00C06DBC">
        <w:rPr>
          <w:rFonts w:ascii="Arial"/>
        </w:rPr>
        <w:t>});</w:t>
      </w:r>
      <w:r w:rsidRPr="00C06DBC">
        <w:rPr>
          <w:rFonts w:ascii="Arial"/>
        </w:rPr>
        <w:tab/>
      </w:r>
    </w:p>
    <w:p w14:paraId="037A7C69" w14:textId="53AF9B6F" w:rsidR="00CF4080" w:rsidRDefault="00C06DBC" w:rsidP="00C06DBC">
      <w:pPr>
        <w:pStyle w:val="Code"/>
        <w:rPr>
          <w:rFonts w:ascii="Arial"/>
        </w:rPr>
      </w:pPr>
      <w:r w:rsidRPr="00C06DBC">
        <w:rPr>
          <w:rFonts w:ascii="Arial"/>
        </w:rPr>
        <w:t>console.log(fixedArray); // result is [1,2,3,4,5,6,7,8,9];</w:t>
      </w:r>
    </w:p>
    <w:p w14:paraId="0D038B35" w14:textId="77777777" w:rsidR="00CF4080" w:rsidRDefault="00CF4080" w:rsidP="00CF4080">
      <w:pPr>
        <w:pStyle w:val="Code"/>
        <w:rPr>
          <w:rFonts w:ascii="Arial"/>
        </w:rPr>
      </w:pPr>
    </w:p>
    <w:p w14:paraId="5C003988" w14:textId="77777777" w:rsidR="00CF4080" w:rsidRDefault="00CF4080" w:rsidP="00CF4080">
      <w:pPr>
        <w:pStyle w:val="Heading2"/>
        <w:rPr>
          <w:sz w:val="28"/>
          <w:szCs w:val="28"/>
        </w:rPr>
      </w:pPr>
      <w:r>
        <w:rPr>
          <w:rFonts w:ascii="Helvetica"/>
          <w:b/>
          <w:bCs/>
          <w:sz w:val="28"/>
          <w:szCs w:val="28"/>
        </w:rPr>
        <w:t>How it Works</w:t>
      </w:r>
    </w:p>
    <w:p w14:paraId="7E1F4F10" w14:textId="29FE3A25" w:rsidR="008E2315" w:rsidRDefault="00D63C4F" w:rsidP="00CF4080">
      <w:pPr>
        <w:pStyle w:val="BodyTextFirst"/>
      </w:pPr>
      <w:r>
        <w:t>Running the map() method you assign a function that lets you evalu</w:t>
      </w:r>
      <w:r w:rsidR="00BF4C39">
        <w:t>ate each element</w:t>
      </w:r>
      <w:r w:rsidR="000C2D91">
        <w:t>.</w:t>
      </w:r>
      <w:r w:rsidR="00BF4C39">
        <w:t xml:space="preserve"> Here you perform </w:t>
      </w:r>
      <w:r w:rsidR="00837BCE">
        <w:t>an</w:t>
      </w:r>
      <w:r w:rsidR="00BF4C39">
        <w:t xml:space="preserve"> if statement where you </w:t>
      </w:r>
      <w:r w:rsidR="00837BCE">
        <w:t>check if the itemExists object</w:t>
      </w:r>
      <w:r w:rsidR="00396BED">
        <w:t xml:space="preserve"> has a property based on the value of the element. </w:t>
      </w:r>
      <w:r w:rsidR="00BF4C39">
        <w:t xml:space="preserve">If </w:t>
      </w:r>
      <w:r w:rsidR="00396BED">
        <w:t>the property does not exist,</w:t>
      </w:r>
      <w:r w:rsidR="00BF4C39">
        <w:t xml:space="preserve"> then create the property and add the current element to fixedArray.</w:t>
      </w:r>
      <w:r w:rsidR="00396BED">
        <w:t xml:space="preserve"> If it does then ignore everything and go to the next element.</w:t>
      </w:r>
      <w:r w:rsidR="002800D9">
        <w:tab/>
      </w:r>
    </w:p>
    <w:p w14:paraId="55E107E1" w14:textId="77777777" w:rsidR="00CF4080" w:rsidRDefault="00CF4080" w:rsidP="00CF4080">
      <w:pPr>
        <w:pStyle w:val="BodyTextFirst"/>
      </w:pPr>
    </w:p>
    <w:p w14:paraId="34F83142" w14:textId="50A67E53" w:rsidR="00CF4080" w:rsidRDefault="00295BC4" w:rsidP="00CF4080">
      <w:pPr>
        <w:pStyle w:val="Heading1"/>
      </w:pPr>
      <w:r>
        <w:rPr>
          <w:rFonts w:ascii="Helvetica"/>
          <w:b/>
          <w:bCs/>
        </w:rPr>
        <w:t>7</w:t>
      </w:r>
      <w:r w:rsidR="00CF4080">
        <w:rPr>
          <w:rFonts w:ascii="Helvetica"/>
          <w:b/>
          <w:bCs/>
        </w:rPr>
        <w:t xml:space="preserve">-5 </w:t>
      </w:r>
      <w:r w:rsidR="003A4ACE">
        <w:rPr>
          <w:rFonts w:ascii="Helvetica"/>
          <w:b/>
          <w:bCs/>
        </w:rPr>
        <w:t>Merge the value of two different arrays</w:t>
      </w:r>
    </w:p>
    <w:p w14:paraId="308687BF" w14:textId="77777777" w:rsidR="00CF4080" w:rsidRDefault="00CF4080" w:rsidP="00CF4080">
      <w:pPr>
        <w:pStyle w:val="Heading2"/>
        <w:rPr>
          <w:sz w:val="28"/>
          <w:szCs w:val="28"/>
        </w:rPr>
      </w:pPr>
      <w:r>
        <w:rPr>
          <w:rFonts w:ascii="Helvetica"/>
          <w:b/>
          <w:bCs/>
          <w:sz w:val="28"/>
          <w:szCs w:val="28"/>
        </w:rPr>
        <w:t>Problem</w:t>
      </w:r>
    </w:p>
    <w:p w14:paraId="34126AE7" w14:textId="1E50BB5A" w:rsidR="00CF4080" w:rsidRDefault="00542945" w:rsidP="00CF4080">
      <w:pPr>
        <w:pStyle w:val="BodyTextFirst"/>
      </w:pPr>
      <w:r>
        <w:t xml:space="preserve">You need to make a </w:t>
      </w:r>
      <w:r w:rsidR="003A4ACE">
        <w:t>new array based on the values of two</w:t>
      </w:r>
      <w:r w:rsidR="00EE5BC0">
        <w:t xml:space="preserve"> arrays</w:t>
      </w:r>
      <w:r w:rsidR="00CF4080">
        <w:t>.</w:t>
      </w:r>
    </w:p>
    <w:p w14:paraId="419BE274" w14:textId="77777777" w:rsidR="00CF4080" w:rsidRDefault="00CF4080" w:rsidP="00CF4080">
      <w:pPr>
        <w:pStyle w:val="Heading2"/>
        <w:rPr>
          <w:sz w:val="28"/>
          <w:szCs w:val="28"/>
        </w:rPr>
      </w:pPr>
      <w:r>
        <w:rPr>
          <w:rFonts w:ascii="Helvetica"/>
          <w:b/>
          <w:bCs/>
          <w:sz w:val="28"/>
          <w:szCs w:val="28"/>
        </w:rPr>
        <w:t>Solution</w:t>
      </w:r>
    </w:p>
    <w:p w14:paraId="144B615F" w14:textId="21095200" w:rsidR="00CF4080" w:rsidRDefault="00A81CB6" w:rsidP="00CF4080">
      <w:pPr>
        <w:pStyle w:val="BodyTextFirst"/>
      </w:pPr>
      <w:r>
        <w:t>Use the concat method on the first array</w:t>
      </w:r>
      <w:r w:rsidR="00910E07">
        <w:t xml:space="preserve"> and pass the second array as it</w:t>
      </w:r>
      <w:r w:rsidR="00910E07">
        <w:t>’</w:t>
      </w:r>
      <w:r w:rsidR="00910E07">
        <w:t>s value.</w:t>
      </w:r>
    </w:p>
    <w:p w14:paraId="2AE33C33" w14:textId="77777777" w:rsidR="00CF4080" w:rsidRDefault="00CF4080" w:rsidP="00CF4080">
      <w:pPr>
        <w:pStyle w:val="Heading2"/>
        <w:rPr>
          <w:sz w:val="28"/>
          <w:szCs w:val="28"/>
        </w:rPr>
      </w:pPr>
      <w:r>
        <w:rPr>
          <w:rFonts w:ascii="Helvetica"/>
          <w:b/>
          <w:bCs/>
          <w:sz w:val="28"/>
          <w:szCs w:val="28"/>
        </w:rPr>
        <w:t>The Code</w:t>
      </w:r>
    </w:p>
    <w:p w14:paraId="331CDCF1" w14:textId="75017753" w:rsidR="00187CD5" w:rsidRDefault="00187CD5" w:rsidP="00187CD5">
      <w:pPr>
        <w:pStyle w:val="CodeCaption"/>
        <w:rPr>
          <w:rFonts w:ascii="Times New Roman"/>
        </w:rPr>
      </w:pPr>
      <w:r>
        <w:rPr>
          <w:rFonts w:ascii="Times New Roman"/>
        </w:rPr>
        <w:t>Listing 7</w:t>
      </w:r>
      <w:r w:rsidR="00CF4080">
        <w:rPr>
          <w:rFonts w:ascii="Times New Roman"/>
        </w:rPr>
        <w:t xml:space="preserve">-5. </w:t>
      </w:r>
      <w:r>
        <w:rPr>
          <w:rFonts w:ascii="Times New Roman"/>
        </w:rPr>
        <w:t>Using the concat method to merge two arrays</w:t>
      </w:r>
    </w:p>
    <w:p w14:paraId="445D48F0" w14:textId="6BA61F51" w:rsidR="00187CD5" w:rsidRPr="00187CD5" w:rsidRDefault="00187CD5" w:rsidP="00187CD5">
      <w:pPr>
        <w:pStyle w:val="CodeCaption"/>
        <w:rPr>
          <w:sz w:val="28"/>
          <w:szCs w:val="28"/>
        </w:rPr>
      </w:pPr>
      <w:r w:rsidRPr="00187CD5">
        <w:rPr>
          <w:rFonts w:ascii="Arial" w:eastAsia="Arial" w:hAnsi="Arial" w:cs="Arial"/>
        </w:rPr>
        <w:t>//</w:t>
      </w:r>
      <w:r>
        <w:rPr>
          <w:rFonts w:ascii="Arial" w:eastAsia="Arial" w:hAnsi="Arial" w:cs="Arial"/>
        </w:rPr>
        <w:t>merting</w:t>
      </w:r>
      <w:r w:rsidRPr="00187CD5">
        <w:rPr>
          <w:rFonts w:ascii="Arial" w:eastAsia="Arial" w:hAnsi="Arial" w:cs="Arial"/>
        </w:rPr>
        <w:t xml:space="preserve"> two arrays</w:t>
      </w:r>
      <w:r>
        <w:rPr>
          <w:rFonts w:ascii="Arial" w:eastAsia="Arial" w:hAnsi="Arial" w:cs="Arial"/>
        </w:rPr>
        <w:br/>
      </w:r>
      <w:r>
        <w:rPr>
          <w:rFonts w:ascii="Arial" w:eastAsia="Arial" w:hAnsi="Arial" w:cs="Arial"/>
        </w:rPr>
        <w:br/>
      </w:r>
      <w:r w:rsidRPr="00187CD5">
        <w:rPr>
          <w:rFonts w:ascii="Arial" w:eastAsia="Arial" w:hAnsi="Arial" w:cs="Arial"/>
        </w:rPr>
        <w:t>var array1 = [1,2,3];</w:t>
      </w:r>
      <w:r>
        <w:rPr>
          <w:rFonts w:ascii="Arial" w:eastAsia="Arial" w:hAnsi="Arial" w:cs="Arial"/>
        </w:rPr>
        <w:br/>
      </w:r>
      <w:r w:rsidRPr="00187CD5">
        <w:rPr>
          <w:rFonts w:ascii="Arial" w:eastAsia="Arial" w:hAnsi="Arial" w:cs="Arial"/>
        </w:rPr>
        <w:t>var array2 = [4,5,6];</w:t>
      </w:r>
      <w:r>
        <w:rPr>
          <w:rFonts w:ascii="Arial" w:eastAsia="Arial" w:hAnsi="Arial" w:cs="Arial"/>
        </w:rPr>
        <w:br/>
      </w:r>
      <w:r w:rsidRPr="00187CD5">
        <w:rPr>
          <w:rFonts w:ascii="Arial" w:eastAsia="Arial" w:hAnsi="Arial" w:cs="Arial"/>
        </w:rPr>
        <w:t>var combinedArray = array1.concat(array2);</w:t>
      </w:r>
    </w:p>
    <w:p w14:paraId="5A74DEDC" w14:textId="77777777" w:rsidR="00187CD5" w:rsidRDefault="00187CD5" w:rsidP="00187CD5">
      <w:pPr>
        <w:pStyle w:val="Heading2"/>
        <w:rPr>
          <w:rFonts w:ascii="Arial" w:eastAsia="Arial" w:hAnsi="Arial" w:cs="Arial"/>
          <w:sz w:val="18"/>
          <w:szCs w:val="18"/>
        </w:rPr>
      </w:pPr>
      <w:r w:rsidRPr="00187CD5">
        <w:rPr>
          <w:rFonts w:ascii="Arial" w:eastAsia="Arial" w:hAnsi="Arial" w:cs="Arial"/>
          <w:sz w:val="18"/>
          <w:szCs w:val="18"/>
        </w:rPr>
        <w:t>console.log(combinedArray); //returns 1,2,3,4,5,6</w:t>
      </w:r>
    </w:p>
    <w:p w14:paraId="30357126" w14:textId="5096858C" w:rsidR="00CF4080" w:rsidRPr="00EA323B" w:rsidRDefault="00CF4080" w:rsidP="00187CD5">
      <w:pPr>
        <w:pStyle w:val="Heading2"/>
        <w:rPr>
          <w:rFonts w:ascii="Arial" w:eastAsia="Arial" w:hAnsi="Arial" w:cs="Arial"/>
          <w:sz w:val="18"/>
          <w:szCs w:val="18"/>
        </w:rPr>
      </w:pPr>
      <w:r>
        <w:rPr>
          <w:rFonts w:ascii="Helvetica"/>
          <w:b/>
          <w:bCs/>
          <w:sz w:val="28"/>
          <w:szCs w:val="28"/>
        </w:rPr>
        <w:t>How it Works</w:t>
      </w:r>
    </w:p>
    <w:p w14:paraId="0D429D84" w14:textId="0067112D" w:rsidR="001342FB" w:rsidRDefault="003F1D84" w:rsidP="001342FB">
      <w:pPr>
        <w:pStyle w:val="BodyTextFirst"/>
      </w:pPr>
      <w:r>
        <w:t>Using the concat() method will merge the values of an array to the end of the array that is calling the method.</w:t>
      </w:r>
      <w:r w:rsidR="005B738A">
        <w:t xml:space="preserve"> This method </w:t>
      </w:r>
      <w:r w:rsidR="00CB6AC3">
        <w:t>can add multiple arrays by separating by separating them by commas</w:t>
      </w:r>
      <w:r w:rsidR="006267A2">
        <w:t>.</w:t>
      </w:r>
      <w:r w:rsidR="00CB6AC3">
        <w:t xml:space="preserve"> The result is a new array</w:t>
      </w:r>
      <w:r w:rsidR="00FB2556">
        <w:t xml:space="preserve"> that copies references from the original array.</w:t>
      </w:r>
      <w:r w:rsidR="00CB6AC3">
        <w:t xml:space="preserve"> </w:t>
      </w:r>
      <w:r w:rsidR="00704553">
        <w:t xml:space="preserve"> </w:t>
      </w:r>
    </w:p>
    <w:p w14:paraId="4FA19B35" w14:textId="3B044D85" w:rsidR="00CF4080" w:rsidRDefault="00CF4080" w:rsidP="00CF4080">
      <w:pPr>
        <w:pStyle w:val="BodyTextFirst"/>
      </w:pPr>
    </w:p>
    <w:p w14:paraId="05CC1A52" w14:textId="77777777" w:rsidR="00CF4080" w:rsidRDefault="00CF4080" w:rsidP="00CF4080">
      <w:pPr>
        <w:pStyle w:val="BodyTextFirst"/>
      </w:pPr>
    </w:p>
    <w:p w14:paraId="021A7C02" w14:textId="69CAC33D" w:rsidR="00CF4080" w:rsidRDefault="00514C1D" w:rsidP="00CF4080">
      <w:pPr>
        <w:pStyle w:val="Heading1"/>
      </w:pPr>
      <w:r>
        <w:rPr>
          <w:rFonts w:ascii="Helvetica"/>
          <w:b/>
          <w:bCs/>
        </w:rPr>
        <w:t>6</w:t>
      </w:r>
      <w:r w:rsidR="00CF4080">
        <w:rPr>
          <w:rFonts w:ascii="Helvetica"/>
          <w:b/>
          <w:bCs/>
        </w:rPr>
        <w:t xml:space="preserve">-6 </w:t>
      </w:r>
      <w:r w:rsidR="00FD303D">
        <w:rPr>
          <w:rFonts w:ascii="Helvetica"/>
          <w:b/>
          <w:bCs/>
        </w:rPr>
        <w:t xml:space="preserve">Make sure every element in an array meets </w:t>
      </w:r>
      <w:r w:rsidR="00820183">
        <w:rPr>
          <w:rFonts w:ascii="Helvetica"/>
          <w:b/>
          <w:bCs/>
        </w:rPr>
        <w:t>certain criteria</w:t>
      </w:r>
    </w:p>
    <w:p w14:paraId="4D13FF64" w14:textId="77777777" w:rsidR="00CF4080" w:rsidRDefault="00CF4080" w:rsidP="00CF4080">
      <w:pPr>
        <w:pStyle w:val="Heading2"/>
        <w:rPr>
          <w:sz w:val="28"/>
          <w:szCs w:val="28"/>
        </w:rPr>
      </w:pPr>
      <w:r>
        <w:rPr>
          <w:rFonts w:ascii="Helvetica"/>
          <w:b/>
          <w:bCs/>
          <w:sz w:val="28"/>
          <w:szCs w:val="28"/>
        </w:rPr>
        <w:t>Problem</w:t>
      </w:r>
    </w:p>
    <w:p w14:paraId="13396EAF" w14:textId="56F77663" w:rsidR="00CF4080" w:rsidRDefault="00CF4080" w:rsidP="00CF4080">
      <w:pPr>
        <w:pStyle w:val="BodyTextFirst"/>
      </w:pPr>
      <w:r>
        <w:t xml:space="preserve">You </w:t>
      </w:r>
      <w:r w:rsidR="00820183">
        <w:t>want to make sure that every element in the array</w:t>
      </w:r>
      <w:r w:rsidR="005639E9">
        <w:t xml:space="preserve"> is greater than zero.</w:t>
      </w:r>
    </w:p>
    <w:p w14:paraId="1D57E167" w14:textId="77777777" w:rsidR="00CF4080" w:rsidRDefault="00CF4080" w:rsidP="00CF4080">
      <w:pPr>
        <w:pStyle w:val="Heading2"/>
        <w:rPr>
          <w:sz w:val="28"/>
          <w:szCs w:val="28"/>
        </w:rPr>
      </w:pPr>
      <w:r>
        <w:rPr>
          <w:rFonts w:ascii="Helvetica"/>
          <w:b/>
          <w:bCs/>
          <w:sz w:val="28"/>
          <w:szCs w:val="28"/>
        </w:rPr>
        <w:t>Solution</w:t>
      </w:r>
    </w:p>
    <w:p w14:paraId="4F6EFE3D" w14:textId="791C97C8" w:rsidR="00CF4080" w:rsidRDefault="00CF279C" w:rsidP="00CF4080">
      <w:pPr>
        <w:pStyle w:val="BodyTextFirst"/>
      </w:pPr>
      <w:r>
        <w:t xml:space="preserve">The </w:t>
      </w:r>
      <w:r w:rsidR="00EF54E5">
        <w:t xml:space="preserve">every() method will call a function </w:t>
      </w:r>
      <w:r w:rsidR="007C3EBE">
        <w:t>on every element in the array, here you can check the value of each element.</w:t>
      </w:r>
    </w:p>
    <w:p w14:paraId="701C517C" w14:textId="77777777" w:rsidR="00CF4080" w:rsidRDefault="00CF4080" w:rsidP="00CF4080">
      <w:pPr>
        <w:pStyle w:val="Heading2"/>
        <w:rPr>
          <w:sz w:val="28"/>
          <w:szCs w:val="28"/>
        </w:rPr>
      </w:pPr>
      <w:r>
        <w:rPr>
          <w:rFonts w:ascii="Helvetica"/>
          <w:b/>
          <w:bCs/>
          <w:sz w:val="28"/>
          <w:szCs w:val="28"/>
        </w:rPr>
        <w:t>The Code</w:t>
      </w:r>
    </w:p>
    <w:p w14:paraId="096EEE66" w14:textId="1605286D" w:rsidR="00CF4080" w:rsidRDefault="00163773" w:rsidP="00CF4080">
      <w:pPr>
        <w:pStyle w:val="CodeCaption"/>
        <w:rPr>
          <w:sz w:val="28"/>
          <w:szCs w:val="28"/>
        </w:rPr>
      </w:pPr>
      <w:r>
        <w:rPr>
          <w:rFonts w:ascii="Times New Roman"/>
        </w:rPr>
        <w:t>Listing 7</w:t>
      </w:r>
      <w:r w:rsidR="00D61A27">
        <w:rPr>
          <w:rFonts w:ascii="Times New Roman"/>
        </w:rPr>
        <w:t xml:space="preserve">-6. </w:t>
      </w:r>
      <w:r>
        <w:rPr>
          <w:rFonts w:ascii="Times New Roman"/>
        </w:rPr>
        <w:t>Checking if every element in the array was larger than zero</w:t>
      </w:r>
    </w:p>
    <w:p w14:paraId="27D103C6" w14:textId="77777777" w:rsidR="00163773" w:rsidRPr="00163773" w:rsidRDefault="00163773" w:rsidP="00163773">
      <w:pPr>
        <w:pStyle w:val="Code"/>
        <w:rPr>
          <w:rFonts w:ascii="Arial" w:eastAsia="Arial" w:hAnsi="Arial" w:cs="Arial"/>
        </w:rPr>
      </w:pPr>
      <w:r w:rsidRPr="00163773">
        <w:rPr>
          <w:rFonts w:ascii="Arial" w:eastAsia="Arial" w:hAnsi="Arial" w:cs="Arial"/>
        </w:rPr>
        <w:t>// check if each item is larger than zero</w:t>
      </w:r>
    </w:p>
    <w:p w14:paraId="188A7D9A" w14:textId="77777777" w:rsidR="00163773" w:rsidRPr="00163773" w:rsidRDefault="00163773" w:rsidP="00163773">
      <w:pPr>
        <w:pStyle w:val="Code"/>
        <w:rPr>
          <w:rFonts w:ascii="Arial" w:eastAsia="Arial" w:hAnsi="Arial" w:cs="Arial"/>
        </w:rPr>
      </w:pPr>
      <w:r w:rsidRPr="00163773">
        <w:rPr>
          <w:rFonts w:ascii="Arial" w:eastAsia="Arial" w:hAnsi="Arial" w:cs="Arial"/>
        </w:rPr>
        <w:t>var biggerThanZero = [1,2,3,4,5,6,7,8,9].every(function(element){</w:t>
      </w:r>
    </w:p>
    <w:p w14:paraId="1401390A" w14:textId="77777777" w:rsidR="00163773" w:rsidRPr="00163773" w:rsidRDefault="00163773" w:rsidP="00163773">
      <w:pPr>
        <w:pStyle w:val="Code"/>
        <w:rPr>
          <w:rFonts w:ascii="Arial" w:eastAsia="Arial" w:hAnsi="Arial" w:cs="Arial"/>
        </w:rPr>
      </w:pPr>
      <w:r w:rsidRPr="00163773">
        <w:rPr>
          <w:rFonts w:ascii="Arial" w:eastAsia="Arial" w:hAnsi="Arial" w:cs="Arial"/>
        </w:rPr>
        <w:tab/>
        <w:t>return element &gt; 0;</w:t>
      </w:r>
    </w:p>
    <w:p w14:paraId="0DF6020A" w14:textId="77777777" w:rsidR="00163773" w:rsidRPr="00163773" w:rsidRDefault="00163773" w:rsidP="00163773">
      <w:pPr>
        <w:pStyle w:val="Code"/>
        <w:rPr>
          <w:rFonts w:ascii="Arial" w:eastAsia="Arial" w:hAnsi="Arial" w:cs="Arial"/>
        </w:rPr>
      </w:pPr>
      <w:r w:rsidRPr="00163773">
        <w:rPr>
          <w:rFonts w:ascii="Arial" w:eastAsia="Arial" w:hAnsi="Arial" w:cs="Arial"/>
        </w:rPr>
        <w:t>});</w:t>
      </w:r>
    </w:p>
    <w:p w14:paraId="31B8DF19" w14:textId="77777777" w:rsidR="00163773" w:rsidRPr="00163773" w:rsidRDefault="00163773" w:rsidP="00163773">
      <w:pPr>
        <w:pStyle w:val="Code"/>
        <w:rPr>
          <w:rFonts w:ascii="Arial" w:eastAsia="Arial" w:hAnsi="Arial" w:cs="Arial"/>
        </w:rPr>
      </w:pPr>
    </w:p>
    <w:p w14:paraId="1C490D73" w14:textId="1C539508" w:rsidR="00077437" w:rsidRPr="00077437" w:rsidRDefault="00163773" w:rsidP="00163773">
      <w:pPr>
        <w:pStyle w:val="Code"/>
        <w:rPr>
          <w:rFonts w:ascii="Arial" w:eastAsia="Arial" w:hAnsi="Arial" w:cs="Arial"/>
        </w:rPr>
      </w:pPr>
      <w:r w:rsidRPr="00163773">
        <w:rPr>
          <w:rFonts w:ascii="Arial" w:eastAsia="Arial" w:hAnsi="Arial" w:cs="Arial"/>
        </w:rPr>
        <w:t>console.log(biggerThanZero); //returns true</w:t>
      </w:r>
      <w:r w:rsidR="00077437" w:rsidRPr="00077437">
        <w:rPr>
          <w:rFonts w:ascii="Arial" w:eastAsia="Arial" w:hAnsi="Arial" w:cs="Arial"/>
        </w:rPr>
        <w:tab/>
      </w:r>
    </w:p>
    <w:p w14:paraId="1BFA6B9E" w14:textId="3995BBA9" w:rsidR="005E3FBE" w:rsidRDefault="00077437" w:rsidP="00077437">
      <w:pPr>
        <w:pStyle w:val="Code"/>
        <w:rPr>
          <w:rFonts w:ascii="Arial" w:eastAsia="Arial" w:hAnsi="Arial" w:cs="Arial"/>
        </w:rPr>
      </w:pPr>
      <w:r w:rsidRPr="00077437">
        <w:rPr>
          <w:rFonts w:ascii="Arial" w:eastAsia="Arial" w:hAnsi="Arial" w:cs="Arial"/>
        </w:rPr>
        <w:t>}</w:t>
      </w:r>
    </w:p>
    <w:p w14:paraId="29E54909" w14:textId="77777777" w:rsidR="00CF4080" w:rsidRDefault="00CF4080" w:rsidP="00CF4080">
      <w:pPr>
        <w:pStyle w:val="Code"/>
        <w:rPr>
          <w:rFonts w:ascii="Arial" w:eastAsia="Arial" w:hAnsi="Arial" w:cs="Arial"/>
        </w:rPr>
      </w:pPr>
    </w:p>
    <w:p w14:paraId="5C2FACDE" w14:textId="77777777" w:rsidR="00CF4080" w:rsidRDefault="00CF4080" w:rsidP="00CF4080">
      <w:pPr>
        <w:pStyle w:val="Heading2"/>
        <w:rPr>
          <w:sz w:val="28"/>
          <w:szCs w:val="28"/>
        </w:rPr>
      </w:pPr>
      <w:r>
        <w:rPr>
          <w:rFonts w:ascii="Helvetica"/>
          <w:b/>
          <w:bCs/>
          <w:sz w:val="28"/>
          <w:szCs w:val="28"/>
        </w:rPr>
        <w:t>How it Works</w:t>
      </w:r>
    </w:p>
    <w:p w14:paraId="2C07AF3E" w14:textId="0555C4A0" w:rsidR="00CF4080" w:rsidRDefault="00E56376" w:rsidP="00CF4080">
      <w:pPr>
        <w:pStyle w:val="BodyTextFirst"/>
      </w:pPr>
      <w:r>
        <w:t>This will happen until the function returns a falsy result (a false value when converted to a Boolean). If none of the items</w:t>
      </w:r>
      <w:r w:rsidR="00C75C55">
        <w:t>.</w:t>
      </w:r>
      <w:r>
        <w:t xml:space="preserve"> If such a result does </w:t>
      </w:r>
      <w:r w:rsidR="00D74DBC">
        <w:t xml:space="preserve">not </w:t>
      </w:r>
      <w:r w:rsidR="00CA6373">
        <w:t>occur,</w:t>
      </w:r>
      <w:r w:rsidR="00D74DBC">
        <w:t xml:space="preserve"> then the function returns true.</w:t>
      </w:r>
      <w:r w:rsidR="00047316">
        <w:t xml:space="preserve"> </w:t>
      </w:r>
      <w:r w:rsidR="00CA6373">
        <w:t>If any element in the array had a value of zero, then it would return false.</w:t>
      </w:r>
      <w:r w:rsidR="00C0754C">
        <w:t xml:space="preserve"> Some of the other </w:t>
      </w:r>
      <w:r w:rsidR="008B76BD">
        <w:t>properties that can be used is index, and the array itself.</w:t>
      </w:r>
      <w:r w:rsidR="00B22DF6">
        <w:t xml:space="preserve"> </w:t>
      </w:r>
    </w:p>
    <w:p w14:paraId="3DDABB42" w14:textId="42E12566" w:rsidR="00CF4080" w:rsidRDefault="001D6563" w:rsidP="00CF4080">
      <w:pPr>
        <w:pStyle w:val="Heading1"/>
      </w:pPr>
      <w:r>
        <w:rPr>
          <w:rFonts w:ascii="Helvetica"/>
          <w:b/>
          <w:bCs/>
        </w:rPr>
        <w:t>6</w:t>
      </w:r>
      <w:r w:rsidR="00CF4080">
        <w:rPr>
          <w:rFonts w:ascii="Helvetica"/>
          <w:b/>
          <w:bCs/>
        </w:rPr>
        <w:t xml:space="preserve">-7 Formatting date </w:t>
      </w:r>
      <w:r>
        <w:rPr>
          <w:rFonts w:ascii="Helvetica"/>
          <w:b/>
          <w:bCs/>
        </w:rPr>
        <w:t xml:space="preserve">and </w:t>
      </w:r>
      <w:r w:rsidR="00CF4080">
        <w:rPr>
          <w:rFonts w:ascii="Helvetica"/>
          <w:b/>
          <w:bCs/>
        </w:rPr>
        <w:t>time</w:t>
      </w:r>
      <w:r>
        <w:rPr>
          <w:rFonts w:ascii="Helvetica"/>
          <w:b/>
          <w:bCs/>
        </w:rPr>
        <w:t>.</w:t>
      </w:r>
    </w:p>
    <w:p w14:paraId="0B4EB5BC" w14:textId="77777777" w:rsidR="00CF4080" w:rsidRDefault="00CF4080" w:rsidP="00CF4080">
      <w:pPr>
        <w:pStyle w:val="Heading2"/>
        <w:rPr>
          <w:sz w:val="28"/>
          <w:szCs w:val="28"/>
        </w:rPr>
      </w:pPr>
      <w:r>
        <w:rPr>
          <w:rFonts w:ascii="Helvetica"/>
          <w:b/>
          <w:bCs/>
          <w:sz w:val="28"/>
          <w:szCs w:val="28"/>
        </w:rPr>
        <w:t>Problem</w:t>
      </w:r>
    </w:p>
    <w:p w14:paraId="659EB035" w14:textId="613A1612" w:rsidR="00CF4080" w:rsidRDefault="00CF4080" w:rsidP="00CF4080">
      <w:pPr>
        <w:pStyle w:val="BodyTextFirst"/>
      </w:pPr>
      <w:r>
        <w:t xml:space="preserve">You want to format </w:t>
      </w:r>
      <w:r w:rsidR="00A0353B">
        <w:t>dates</w:t>
      </w:r>
      <w:r w:rsidR="0043595A">
        <w:t>, including language and time zone</w:t>
      </w:r>
      <w:r>
        <w:t>.</w:t>
      </w:r>
    </w:p>
    <w:p w14:paraId="13DAC2F7" w14:textId="77777777" w:rsidR="00CF4080" w:rsidRDefault="00CF4080" w:rsidP="00CF4080">
      <w:pPr>
        <w:pStyle w:val="Heading2"/>
        <w:rPr>
          <w:sz w:val="28"/>
          <w:szCs w:val="28"/>
        </w:rPr>
      </w:pPr>
      <w:r>
        <w:rPr>
          <w:rFonts w:ascii="Helvetica"/>
          <w:b/>
          <w:bCs/>
          <w:sz w:val="28"/>
          <w:szCs w:val="28"/>
        </w:rPr>
        <w:t>Solution</w:t>
      </w:r>
    </w:p>
    <w:p w14:paraId="4A762BD0" w14:textId="0D29E275" w:rsidR="00CF4080" w:rsidRDefault="00CF4080" w:rsidP="00CF4080">
      <w:pPr>
        <w:pStyle w:val="BodyTextFirst"/>
        <w:rPr>
          <w:sz w:val="28"/>
          <w:szCs w:val="28"/>
        </w:rPr>
      </w:pPr>
      <w:r>
        <w:t xml:space="preserve">The </w:t>
      </w:r>
      <w:r w:rsidR="00552883">
        <w:t xml:space="preserve">date can be formatted not only by using methods like the getDate() method. It can also be formatted to use different languages. Using either toLocaleDateString, </w:t>
      </w:r>
      <w:r w:rsidR="003341A8">
        <w:t>toLocaleDateSting or the internationalization API.</w:t>
      </w:r>
      <w:r>
        <w:t xml:space="preserve"> The </w:t>
      </w:r>
      <w:r w:rsidR="008E5005">
        <w:t>locales, options</w:t>
      </w:r>
      <w:r w:rsidR="00C114FE">
        <w:t xml:space="preserve"> and</w:t>
      </w:r>
      <w:r w:rsidR="008E5005">
        <w:t xml:space="preserve"> </w:t>
      </w:r>
      <w:r>
        <w:t>internationalization API wor</w:t>
      </w:r>
      <w:r w:rsidR="00F7422E">
        <w:t>ks with the latest</w:t>
      </w:r>
      <w:r w:rsidR="00F35064">
        <w:t xml:space="preserve"> desktop</w:t>
      </w:r>
      <w:r w:rsidR="00F7422E">
        <w:t xml:space="preserve"> browsers and safari</w:t>
      </w:r>
      <w:r w:rsidR="00F7422E">
        <w:t>’</w:t>
      </w:r>
      <w:r w:rsidR="00F7422E">
        <w:t>s nightly build</w:t>
      </w:r>
      <w:r w:rsidR="008C0361">
        <w:t>.</w:t>
      </w:r>
      <w:r w:rsidR="0090415D">
        <w:t xml:space="preserve"> Mobile support</w:t>
      </w:r>
      <w:r w:rsidR="007A5480">
        <w:t xml:space="preserve"> is only for Chrome for Android 26.</w:t>
      </w:r>
    </w:p>
    <w:p w14:paraId="327B993D" w14:textId="77777777" w:rsidR="00CF4080" w:rsidRDefault="00CF4080" w:rsidP="00CF4080">
      <w:pPr>
        <w:pStyle w:val="Heading2"/>
        <w:rPr>
          <w:sz w:val="28"/>
          <w:szCs w:val="28"/>
        </w:rPr>
      </w:pPr>
      <w:r>
        <w:rPr>
          <w:rFonts w:ascii="Helvetica"/>
          <w:b/>
          <w:bCs/>
          <w:sz w:val="28"/>
          <w:szCs w:val="28"/>
        </w:rPr>
        <w:t>The Code</w:t>
      </w:r>
    </w:p>
    <w:p w14:paraId="4AB2885C" w14:textId="27F73A3C" w:rsidR="00CF4080" w:rsidRDefault="001D6563" w:rsidP="00CF4080">
      <w:pPr>
        <w:pStyle w:val="CodeCaption"/>
        <w:rPr>
          <w:sz w:val="28"/>
          <w:szCs w:val="28"/>
        </w:rPr>
      </w:pPr>
      <w:r>
        <w:rPr>
          <w:rFonts w:ascii="Times New Roman"/>
        </w:rPr>
        <w:t>Listing 6-7. Using toLocaleDateString</w:t>
      </w:r>
      <w:r w:rsidR="00CF4080">
        <w:rPr>
          <w:rFonts w:ascii="Times New Roman"/>
        </w:rPr>
        <w:t xml:space="preserve"> and ECMAScript Internationalization API</w:t>
      </w:r>
    </w:p>
    <w:p w14:paraId="60728269" w14:textId="77777777" w:rsidR="001D6563" w:rsidRPr="001D6563" w:rsidRDefault="001D6563" w:rsidP="001D6563">
      <w:pPr>
        <w:pStyle w:val="Code"/>
        <w:rPr>
          <w:rFonts w:ascii="Arial" w:eastAsia="Arial" w:hAnsi="Arial" w:cs="Arial"/>
        </w:rPr>
      </w:pPr>
      <w:r w:rsidRPr="001D6563">
        <w:rPr>
          <w:rFonts w:ascii="Arial" w:eastAsia="Arial" w:hAnsi="Arial" w:cs="Arial"/>
        </w:rPr>
        <w:t>//format the date using toLocaleTimeString</w:t>
      </w:r>
    </w:p>
    <w:p w14:paraId="2401E138" w14:textId="77777777" w:rsidR="001D6563" w:rsidRPr="001D6563" w:rsidRDefault="001D6563" w:rsidP="001D6563">
      <w:pPr>
        <w:pStyle w:val="Code"/>
        <w:rPr>
          <w:rFonts w:ascii="Arial" w:eastAsia="Arial" w:hAnsi="Arial" w:cs="Arial"/>
        </w:rPr>
      </w:pPr>
      <w:r w:rsidRPr="001D6563">
        <w:rPr>
          <w:rFonts w:ascii="Arial" w:eastAsia="Arial" w:hAnsi="Arial" w:cs="Arial"/>
        </w:rPr>
        <w:t>console.log(currentDate.toLocaleDateString('ja-JP'));</w:t>
      </w:r>
    </w:p>
    <w:p w14:paraId="7729EA79" w14:textId="77777777" w:rsidR="001D6563" w:rsidRPr="00EC0E7A" w:rsidRDefault="001D6563" w:rsidP="001D6563">
      <w:pPr>
        <w:pStyle w:val="Code"/>
        <w:rPr>
          <w:rFonts w:ascii="Arial" w:eastAsia="Arial" w:hAnsi="Arial" w:cs="Arial"/>
        </w:rPr>
      </w:pPr>
      <w:r w:rsidRPr="001D6563">
        <w:rPr>
          <w:rFonts w:ascii="Arial" w:eastAsia="Arial" w:hAnsi="Arial" w:cs="Arial"/>
        </w:rPr>
        <w:t>console.log(currentDate.toLocaleDateString('ja-JP', {weekday: 'long', year:'numeric', month:'short', day:'numeric', hour:'2-digit', minute:'2-digit'}))</w:t>
      </w:r>
    </w:p>
    <w:p w14:paraId="3BAC6A30" w14:textId="77777777" w:rsidR="001D6563" w:rsidRDefault="001D6563" w:rsidP="00CF4080">
      <w:pPr>
        <w:pStyle w:val="Code"/>
        <w:rPr>
          <w:rFonts w:ascii="Arial" w:eastAsia="Arial" w:hAnsi="Arial" w:cs="Arial"/>
        </w:rPr>
      </w:pPr>
    </w:p>
    <w:p w14:paraId="2BD9C022" w14:textId="60BA3FD0" w:rsidR="00CF4080" w:rsidRPr="00851EB5" w:rsidRDefault="00CF4080" w:rsidP="00CF4080">
      <w:pPr>
        <w:pStyle w:val="Code"/>
        <w:rPr>
          <w:rFonts w:ascii="Arial" w:eastAsia="Arial" w:hAnsi="Arial" w:cs="Arial"/>
        </w:rPr>
      </w:pPr>
      <w:r w:rsidRPr="00851EB5">
        <w:rPr>
          <w:rFonts w:ascii="Arial" w:eastAsia="Arial" w:hAnsi="Arial" w:cs="Arial"/>
        </w:rPr>
        <w:t xml:space="preserve">new Intl.DateTimeFormat('ja-JP', { </w:t>
      </w:r>
      <w:r w:rsidR="00B85B2B" w:rsidRPr="00B85B2B">
        <w:rPr>
          <w:rFonts w:ascii="Arial" w:eastAsia="Arial" w:hAnsi="Arial" w:cs="Arial"/>
        </w:rPr>
        <w:t>weekday: 'long', year:'numeric', month:'short', day:'numeric', hour:'2-digit', minute:'2-digit', timeZone:'Asia/Tokyo', timeZoneName: 'short'</w:t>
      </w:r>
      <w:r w:rsidRPr="00851EB5">
        <w:rPr>
          <w:rFonts w:ascii="Arial" w:eastAsia="Arial" w:hAnsi="Arial" w:cs="Arial"/>
        </w:rPr>
        <w:t>}</w:t>
      </w:r>
      <w:r>
        <w:rPr>
          <w:rFonts w:ascii="Arial" w:eastAsia="Arial" w:hAnsi="Arial" w:cs="Arial"/>
        </w:rPr>
        <w:t>).format(new Date(1975, 07, 19)</w:t>
      </w:r>
      <w:r w:rsidRPr="00851EB5">
        <w:rPr>
          <w:rFonts w:ascii="Arial" w:eastAsia="Arial" w:hAnsi="Arial" w:cs="Arial"/>
        </w:rPr>
        <w:t>); //</w:t>
      </w:r>
      <w:r>
        <w:rPr>
          <w:rFonts w:ascii="Arial" w:eastAsia="Arial" w:hAnsi="Arial" w:cs="Arial"/>
        </w:rPr>
        <w:t xml:space="preserve">returns </w:t>
      </w:r>
      <w:r w:rsidR="00B85B2B" w:rsidRPr="00B85B2B">
        <w:rPr>
          <w:rFonts w:ascii="Arial" w:eastAsia="Arial" w:hAnsi="Arial" w:cs="Arial"/>
        </w:rPr>
        <w:t>1975年8月19日火曜日 13:00 JST</w:t>
      </w:r>
    </w:p>
    <w:p w14:paraId="5BACB03E" w14:textId="77777777" w:rsidR="00CF4080" w:rsidRDefault="00CF4080" w:rsidP="00CF4080">
      <w:pPr>
        <w:pStyle w:val="Code"/>
        <w:rPr>
          <w:rFonts w:ascii="Arial" w:eastAsia="Arial" w:hAnsi="Arial" w:cs="Arial"/>
        </w:rPr>
      </w:pPr>
      <w:r w:rsidRPr="00851EB5">
        <w:rPr>
          <w:rFonts w:ascii="Arial" w:eastAsia="Arial" w:hAnsi="Arial" w:cs="Arial"/>
        </w:rPr>
        <w:t>new Intl.DateTimeFormat('en-US', { weekday: 'long', year: 'numeric', month: 'long', day: 'numeric' }</w:t>
      </w:r>
      <w:r>
        <w:rPr>
          <w:rFonts w:ascii="Arial" w:eastAsia="Arial" w:hAnsi="Arial" w:cs="Arial"/>
        </w:rPr>
        <w:t>).format(new Date(1975, 07, 19)</w:t>
      </w:r>
      <w:r w:rsidRPr="00851EB5">
        <w:rPr>
          <w:rFonts w:ascii="Arial" w:eastAsia="Arial" w:hAnsi="Arial" w:cs="Arial"/>
        </w:rPr>
        <w:t>); //</w:t>
      </w:r>
      <w:r>
        <w:rPr>
          <w:rFonts w:ascii="Arial" w:eastAsia="Arial" w:hAnsi="Arial" w:cs="Arial"/>
        </w:rPr>
        <w:t xml:space="preserve"> returns </w:t>
      </w:r>
      <w:r w:rsidRPr="00A54460">
        <w:rPr>
          <w:rFonts w:ascii="Arial" w:eastAsia="Arial" w:hAnsi="Arial" w:cs="Arial"/>
        </w:rPr>
        <w:t>Tuesday, August 19, 1975</w:t>
      </w:r>
    </w:p>
    <w:p w14:paraId="0AF216D7" w14:textId="77777777" w:rsidR="00CF4080" w:rsidRDefault="00CF4080" w:rsidP="00CF4080">
      <w:pPr>
        <w:pStyle w:val="Heading2"/>
        <w:rPr>
          <w:sz w:val="28"/>
          <w:szCs w:val="28"/>
        </w:rPr>
      </w:pPr>
      <w:r>
        <w:rPr>
          <w:rFonts w:ascii="Helvetica"/>
          <w:b/>
          <w:bCs/>
          <w:sz w:val="28"/>
          <w:szCs w:val="28"/>
        </w:rPr>
        <w:t>How it Works</w:t>
      </w:r>
    </w:p>
    <w:p w14:paraId="174C45FF" w14:textId="77777777" w:rsidR="00F96797" w:rsidRDefault="003341A8" w:rsidP="00CF4080">
      <w:pPr>
        <w:pStyle w:val="BodyTextFirst"/>
      </w:pPr>
      <w:r>
        <w:t>Using toLocaleDateString or toLocaleTimeString the first parameter</w:t>
      </w:r>
      <w:r w:rsidR="00A81A5D">
        <w:t xml:space="preserve"> is the locales that can be used. Some examples would be</w:t>
      </w:r>
      <w:r w:rsidR="00F96797">
        <w:t xml:space="preserve"> </w:t>
      </w:r>
      <w:r w:rsidR="00F96797">
        <w:t>’</w:t>
      </w:r>
      <w:r w:rsidR="00F96797">
        <w:t>en-GB</w:t>
      </w:r>
      <w:r w:rsidR="00F96797">
        <w:t>’</w:t>
      </w:r>
      <w:r w:rsidR="00F96797">
        <w:t xml:space="preserve"> for British English or </w:t>
      </w:r>
      <w:r w:rsidR="00F96797">
        <w:t>‘</w:t>
      </w:r>
      <w:r w:rsidR="00F96797">
        <w:t>ko-KR</w:t>
      </w:r>
      <w:r w:rsidR="00F96797">
        <w:t>’</w:t>
      </w:r>
      <w:r w:rsidR="00F96797">
        <w:t xml:space="preserve"> for Korean</w:t>
      </w:r>
      <w:r w:rsidR="006F11C9">
        <w:t xml:space="preserve">. </w:t>
      </w:r>
    </w:p>
    <w:p w14:paraId="029A944F" w14:textId="77777777" w:rsidR="00ED67EF" w:rsidRDefault="006F11C9" w:rsidP="00CF4080">
      <w:pPr>
        <w:pStyle w:val="BodyTextFirst"/>
      </w:pPr>
      <w:r>
        <w:t xml:space="preserve">The second parameter </w:t>
      </w:r>
      <w:r w:rsidR="00174DBD">
        <w:t xml:space="preserve">outlines the format details. This parameter is optional. Here you can set </w:t>
      </w:r>
      <w:r w:rsidR="00460B39">
        <w:t>things like</w:t>
      </w:r>
      <w:r w:rsidR="00F02A8E">
        <w:t xml:space="preserve"> the </w:t>
      </w:r>
      <w:r w:rsidR="00F96797">
        <w:t>time zone that you want to use. The times</w:t>
      </w:r>
      <w:r w:rsidR="00F02A8E">
        <w:t xml:space="preserve"> zones</w:t>
      </w:r>
      <w:r w:rsidR="00F96797">
        <w:t xml:space="preserve"> </w:t>
      </w:r>
      <w:r w:rsidR="00574DE7">
        <w:t>must recognize UTC</w:t>
      </w:r>
      <w:r w:rsidR="00ED67EF">
        <w:t>,</w:t>
      </w:r>
      <w:r w:rsidR="00574DE7">
        <w:t xml:space="preserve"> </w:t>
      </w:r>
      <w:r w:rsidR="00ED67EF">
        <w:t>it uses</w:t>
      </w:r>
      <w:r w:rsidR="00574DE7">
        <w:t xml:space="preserve"> the runtime as the default. It also understands names from the IANA time zone database like </w:t>
      </w:r>
      <w:r w:rsidR="00574DE7">
        <w:t>‘</w:t>
      </w:r>
      <w:r w:rsidR="00574DE7">
        <w:t>Asia/Tokyo</w:t>
      </w:r>
      <w:r w:rsidR="00574DE7">
        <w:t>’</w:t>
      </w:r>
      <w:r w:rsidR="00ED67EF">
        <w:t xml:space="preserve"> or </w:t>
      </w:r>
      <w:r w:rsidR="00574DE7">
        <w:t>‘</w:t>
      </w:r>
      <w:r w:rsidR="00574DE7">
        <w:t>America/New_York</w:t>
      </w:r>
      <w:r w:rsidR="00574DE7">
        <w:t>’</w:t>
      </w:r>
      <w:r w:rsidR="00574DE7">
        <w:t>.</w:t>
      </w:r>
    </w:p>
    <w:p w14:paraId="38E32CED" w14:textId="4DD43675" w:rsidR="003341A8" w:rsidRDefault="0043595A" w:rsidP="00CF4080">
      <w:pPr>
        <w:pStyle w:val="BodyTextFirst"/>
      </w:pPr>
      <w:r>
        <w:t>Other options include: weekday, era, year, month, day, hour minute, second and timeZoneName.</w:t>
      </w:r>
      <w:r w:rsidR="00460B39">
        <w:t xml:space="preserve"> </w:t>
      </w:r>
    </w:p>
    <w:p w14:paraId="6065D949" w14:textId="03D51CFA" w:rsidR="00CF4080" w:rsidRDefault="00315A33" w:rsidP="00CF4080">
      <w:pPr>
        <w:pStyle w:val="BodyTextFirst"/>
      </w:pPr>
      <w:r>
        <w:t>Using t</w:t>
      </w:r>
      <w:r w:rsidR="00CF4080">
        <w:t xml:space="preserve">he internationalization API </w:t>
      </w:r>
      <w:r w:rsidR="00AB0CC4">
        <w:t xml:space="preserve">you can format the date the same way as using the toLocale methods. In the constructor, </w:t>
      </w:r>
      <w:r w:rsidR="00E55FF5">
        <w:t xml:space="preserve">you can set the local, as the first parameter. The second parameter uses the same options object. </w:t>
      </w:r>
      <w:r w:rsidR="00884404">
        <w:t>After that you can use the format method and pass the date object.</w:t>
      </w:r>
    </w:p>
    <w:p w14:paraId="3E4DA01C" w14:textId="38C967E1" w:rsidR="00CF4080" w:rsidRDefault="0006041B" w:rsidP="00CF4080">
      <w:pPr>
        <w:pStyle w:val="Heading1"/>
        <w:rPr>
          <w:sz w:val="34"/>
          <w:szCs w:val="34"/>
        </w:rPr>
      </w:pPr>
      <w:r>
        <w:rPr>
          <w:rFonts w:ascii="Helvetica"/>
          <w:b/>
          <w:bCs/>
          <w:sz w:val="34"/>
          <w:szCs w:val="34"/>
        </w:rPr>
        <w:t>6</w:t>
      </w:r>
      <w:r w:rsidR="00CF4080">
        <w:rPr>
          <w:rFonts w:ascii="Helvetica"/>
          <w:b/>
          <w:bCs/>
          <w:sz w:val="34"/>
          <w:szCs w:val="34"/>
        </w:rPr>
        <w:t xml:space="preserve">-8 </w:t>
      </w:r>
      <w:r>
        <w:rPr>
          <w:rFonts w:ascii="Helvetica"/>
          <w:b/>
          <w:bCs/>
          <w:sz w:val="34"/>
          <w:szCs w:val="34"/>
        </w:rPr>
        <w:t>Calculate</w:t>
      </w:r>
      <w:r w:rsidR="008A08DD">
        <w:rPr>
          <w:rFonts w:ascii="Helvetica"/>
          <w:b/>
          <w:bCs/>
          <w:sz w:val="34"/>
          <w:szCs w:val="34"/>
        </w:rPr>
        <w:t xml:space="preserve"> </w:t>
      </w:r>
      <w:r w:rsidR="00742A85">
        <w:rPr>
          <w:rFonts w:ascii="Helvetica"/>
          <w:b/>
          <w:bCs/>
          <w:sz w:val="34"/>
          <w:szCs w:val="34"/>
        </w:rPr>
        <w:t xml:space="preserve">days from a certain </w:t>
      </w:r>
      <w:r w:rsidR="009E2C85">
        <w:rPr>
          <w:rFonts w:ascii="Helvetica"/>
          <w:b/>
          <w:bCs/>
          <w:sz w:val="34"/>
          <w:szCs w:val="34"/>
        </w:rPr>
        <w:t>date</w:t>
      </w:r>
    </w:p>
    <w:p w14:paraId="43041CCD" w14:textId="77777777" w:rsidR="00CF4080" w:rsidRDefault="00CF4080" w:rsidP="00CF4080">
      <w:pPr>
        <w:pStyle w:val="Heading2"/>
        <w:rPr>
          <w:sz w:val="28"/>
          <w:szCs w:val="28"/>
        </w:rPr>
      </w:pPr>
      <w:r>
        <w:rPr>
          <w:rFonts w:ascii="Helvetica"/>
          <w:b/>
          <w:bCs/>
          <w:sz w:val="28"/>
          <w:szCs w:val="28"/>
        </w:rPr>
        <w:t>Problem</w:t>
      </w:r>
    </w:p>
    <w:p w14:paraId="0FD1BB05" w14:textId="14F27BBE" w:rsidR="00CF4080" w:rsidRDefault="00CF4080" w:rsidP="00CF4080">
      <w:pPr>
        <w:pStyle w:val="BodyTextFirst"/>
      </w:pPr>
      <w:r>
        <w:t xml:space="preserve">You </w:t>
      </w:r>
      <w:r w:rsidR="00FE4D82">
        <w:t>need to figure out how much time has passed since a certain date.</w:t>
      </w:r>
    </w:p>
    <w:p w14:paraId="7C005A6C" w14:textId="77777777" w:rsidR="00CF4080" w:rsidRDefault="00CF4080" w:rsidP="00CF4080">
      <w:pPr>
        <w:pStyle w:val="Heading2"/>
        <w:rPr>
          <w:sz w:val="28"/>
          <w:szCs w:val="28"/>
        </w:rPr>
      </w:pPr>
      <w:r>
        <w:rPr>
          <w:rFonts w:ascii="Helvetica"/>
          <w:b/>
          <w:bCs/>
          <w:sz w:val="28"/>
          <w:szCs w:val="28"/>
        </w:rPr>
        <w:t>Solution</w:t>
      </w:r>
    </w:p>
    <w:p w14:paraId="3499D680" w14:textId="755B219B" w:rsidR="00CF4080" w:rsidRDefault="00E8045C" w:rsidP="00CF4080">
      <w:pPr>
        <w:pStyle w:val="BodyTextFirst"/>
      </w:pPr>
      <w:r>
        <w:t>Use the getTime() method and check if your date is greater than the start start date and less than the end date</w:t>
      </w:r>
      <w:r w:rsidR="000306CB">
        <w:t>.</w:t>
      </w:r>
    </w:p>
    <w:p w14:paraId="0CC6AA52" w14:textId="77777777" w:rsidR="00CF4080" w:rsidRDefault="00CF4080" w:rsidP="00CF4080">
      <w:pPr>
        <w:pStyle w:val="Heading2"/>
        <w:rPr>
          <w:sz w:val="28"/>
          <w:szCs w:val="28"/>
        </w:rPr>
      </w:pPr>
      <w:r>
        <w:rPr>
          <w:rFonts w:ascii="Helvetica"/>
          <w:b/>
          <w:bCs/>
          <w:sz w:val="28"/>
          <w:szCs w:val="28"/>
        </w:rPr>
        <w:t>The Code</w:t>
      </w:r>
    </w:p>
    <w:p w14:paraId="3C80B9A5" w14:textId="2E7BD773" w:rsidR="00CF4080" w:rsidRDefault="00F71B81" w:rsidP="00CF4080">
      <w:pPr>
        <w:pStyle w:val="CodeCaption"/>
        <w:rPr>
          <w:sz w:val="28"/>
          <w:szCs w:val="28"/>
        </w:rPr>
      </w:pPr>
      <w:r>
        <w:rPr>
          <w:rFonts w:ascii="Times New Roman"/>
        </w:rPr>
        <w:t>Listing 6</w:t>
      </w:r>
      <w:r w:rsidR="00CF4080">
        <w:rPr>
          <w:rFonts w:ascii="Times New Roman"/>
        </w:rPr>
        <w:t>-</w:t>
      </w:r>
      <w:r w:rsidR="00634042">
        <w:rPr>
          <w:rFonts w:ascii="Times New Roman"/>
        </w:rPr>
        <w:t>8. Calculating</w:t>
      </w:r>
      <w:r w:rsidR="00EA1156">
        <w:rPr>
          <w:rFonts w:ascii="Times New Roman"/>
        </w:rPr>
        <w:t xml:space="preserve"> the how many days from a certain </w:t>
      </w:r>
      <w:r w:rsidR="00634042">
        <w:rPr>
          <w:rFonts w:ascii="Times New Roman"/>
        </w:rPr>
        <w:t>date.</w:t>
      </w:r>
    </w:p>
    <w:p w14:paraId="7AA20A70" w14:textId="079FFBB2" w:rsidR="00A32C91" w:rsidRPr="00A32C91" w:rsidRDefault="00A32C91" w:rsidP="00A32C91">
      <w:pPr>
        <w:pStyle w:val="Code"/>
        <w:rPr>
          <w:rFonts w:ascii="Arial" w:eastAsia="Arial" w:hAnsi="Arial" w:cs="Arial"/>
        </w:rPr>
      </w:pPr>
      <w:r w:rsidRPr="00A32C91">
        <w:rPr>
          <w:rFonts w:ascii="Arial" w:eastAsia="Arial" w:hAnsi="Arial" w:cs="Arial"/>
        </w:rPr>
        <w:t>var date1 = new Date('6/15/</w:t>
      </w:r>
      <w:r w:rsidR="00EA1156">
        <w:rPr>
          <w:rFonts w:ascii="Arial" w:eastAsia="Arial" w:hAnsi="Arial" w:cs="Arial"/>
        </w:rPr>
        <w:t>2016</w:t>
      </w:r>
      <w:r w:rsidRPr="00A32C91">
        <w:rPr>
          <w:rFonts w:ascii="Arial" w:eastAsia="Arial" w:hAnsi="Arial" w:cs="Arial"/>
        </w:rPr>
        <w:t>);</w:t>
      </w:r>
    </w:p>
    <w:p w14:paraId="35775F34" w14:textId="2F5D004F" w:rsidR="00A32C91" w:rsidRPr="00A32C91" w:rsidRDefault="00EA1156" w:rsidP="00A32C91">
      <w:pPr>
        <w:pStyle w:val="Code"/>
        <w:rPr>
          <w:rFonts w:ascii="Arial" w:eastAsia="Arial" w:hAnsi="Arial" w:cs="Arial"/>
        </w:rPr>
      </w:pPr>
      <w:r>
        <w:rPr>
          <w:rFonts w:ascii="Arial" w:eastAsia="Arial" w:hAnsi="Arial" w:cs="Arial"/>
        </w:rPr>
        <w:t>var date2 = new Date('6/19/2016</w:t>
      </w:r>
      <w:r w:rsidR="00A32C91" w:rsidRPr="00A32C91">
        <w:rPr>
          <w:rFonts w:ascii="Arial" w:eastAsia="Arial" w:hAnsi="Arial" w:cs="Arial"/>
        </w:rPr>
        <w:t>');</w:t>
      </w:r>
    </w:p>
    <w:p w14:paraId="3F8C12C0" w14:textId="77777777" w:rsidR="00A32C91" w:rsidRPr="00A32C91" w:rsidRDefault="00A32C91" w:rsidP="00A32C91">
      <w:pPr>
        <w:pStyle w:val="Code"/>
        <w:rPr>
          <w:rFonts w:ascii="Arial" w:eastAsia="Arial" w:hAnsi="Arial" w:cs="Arial"/>
        </w:rPr>
      </w:pPr>
    </w:p>
    <w:p w14:paraId="62B5FC50" w14:textId="02448DEF" w:rsidR="00A32C91" w:rsidRPr="00A32C91" w:rsidRDefault="00A32C91" w:rsidP="00A32C91">
      <w:pPr>
        <w:pStyle w:val="Code"/>
        <w:rPr>
          <w:rFonts w:ascii="Arial" w:eastAsia="Arial" w:hAnsi="Arial" w:cs="Arial"/>
        </w:rPr>
      </w:pPr>
      <w:r w:rsidRPr="00A32C91">
        <w:rPr>
          <w:rFonts w:ascii="Arial" w:eastAsia="Arial" w:hAnsi="Arial" w:cs="Arial"/>
        </w:rPr>
        <w:t>// 86,400,000 milliseconds is the number of milliseconds in one day</w:t>
      </w:r>
      <w:r w:rsidR="00EA1156">
        <w:rPr>
          <w:rFonts w:ascii="Arial" w:eastAsia="Arial" w:hAnsi="Arial" w:cs="Arial"/>
        </w:rPr>
        <w:br/>
      </w:r>
      <w:r w:rsidRPr="00A32C91">
        <w:rPr>
          <w:rFonts w:ascii="Arial" w:eastAsia="Arial" w:hAnsi="Arial" w:cs="Arial"/>
        </w:rPr>
        <w:t>var oneDayInMS = 1000 * 60 * 60 * 24;</w:t>
      </w:r>
    </w:p>
    <w:p w14:paraId="7A9D618D" w14:textId="77777777" w:rsidR="00A32C91" w:rsidRPr="00A32C91" w:rsidRDefault="00A32C91" w:rsidP="00A32C91">
      <w:pPr>
        <w:pStyle w:val="Code"/>
        <w:rPr>
          <w:rFonts w:ascii="Arial" w:eastAsia="Arial" w:hAnsi="Arial" w:cs="Arial"/>
        </w:rPr>
      </w:pPr>
    </w:p>
    <w:p w14:paraId="7F3389D8" w14:textId="6193F53D" w:rsidR="00EA1156" w:rsidRDefault="00A32C91" w:rsidP="00A32C91">
      <w:pPr>
        <w:pStyle w:val="Code"/>
        <w:rPr>
          <w:rFonts w:ascii="Arial" w:eastAsia="Arial" w:hAnsi="Arial" w:cs="Arial"/>
        </w:rPr>
      </w:pPr>
      <w:r w:rsidRPr="00A32C91">
        <w:rPr>
          <w:rFonts w:ascii="Arial" w:eastAsia="Arial" w:hAnsi="Arial" w:cs="Arial"/>
        </w:rPr>
        <w:t>// Calculate the difference in milliseconds</w:t>
      </w:r>
      <w:r w:rsidR="00EA1156">
        <w:rPr>
          <w:rFonts w:ascii="Arial" w:eastAsia="Arial" w:hAnsi="Arial" w:cs="Arial"/>
        </w:rPr>
        <w:br/>
      </w:r>
      <w:r w:rsidRPr="00A32C91">
        <w:rPr>
          <w:rFonts w:ascii="Arial" w:eastAsia="Arial" w:hAnsi="Arial" w:cs="Arial"/>
        </w:rPr>
        <w:t>var differenceInMS = Math.abs(date</w:t>
      </w:r>
      <w:r w:rsidR="00EA1156">
        <w:rPr>
          <w:rFonts w:ascii="Arial" w:eastAsia="Arial" w:hAnsi="Arial" w:cs="Arial"/>
        </w:rPr>
        <w:t>1.getTime() - date2.getTime());</w:t>
      </w:r>
      <w:r w:rsidR="00EA1156">
        <w:rPr>
          <w:rFonts w:ascii="Arial" w:eastAsia="Arial" w:hAnsi="Arial" w:cs="Arial"/>
        </w:rPr>
        <w:br/>
      </w:r>
      <w:r w:rsidRPr="00A32C91">
        <w:rPr>
          <w:rFonts w:ascii="Arial" w:eastAsia="Arial" w:hAnsi="Arial" w:cs="Arial"/>
        </w:rPr>
        <w:t>var days = Math.round(differenceInMS/oneDayInMS);</w:t>
      </w:r>
    </w:p>
    <w:p w14:paraId="77CE98B8" w14:textId="777BB680" w:rsidR="00CF4080" w:rsidRDefault="00EA1156" w:rsidP="00A32C91">
      <w:pPr>
        <w:pStyle w:val="Code"/>
        <w:rPr>
          <w:rFonts w:ascii="Arial" w:eastAsia="Arial" w:hAnsi="Arial" w:cs="Arial"/>
        </w:rPr>
      </w:pPr>
      <w:r w:rsidRPr="00EA1156">
        <w:rPr>
          <w:rFonts w:ascii="Arial" w:eastAsia="Arial" w:hAnsi="Arial" w:cs="Arial"/>
        </w:rPr>
        <w:t>console.log(days);</w:t>
      </w:r>
      <w:r w:rsidR="00CF4080">
        <w:rPr>
          <w:rFonts w:ascii="Arial" w:eastAsia="Arial" w:hAnsi="Arial" w:cs="Arial"/>
        </w:rPr>
        <w:br/>
      </w:r>
    </w:p>
    <w:p w14:paraId="4BC5B88A" w14:textId="77777777" w:rsidR="00CF4080" w:rsidRDefault="00CF4080" w:rsidP="00CF4080">
      <w:pPr>
        <w:pStyle w:val="Heading2"/>
        <w:rPr>
          <w:sz w:val="28"/>
          <w:szCs w:val="28"/>
        </w:rPr>
      </w:pPr>
      <w:r>
        <w:rPr>
          <w:rFonts w:ascii="Helvetica"/>
          <w:b/>
          <w:bCs/>
          <w:sz w:val="28"/>
          <w:szCs w:val="28"/>
        </w:rPr>
        <w:t>How it Works</w:t>
      </w:r>
    </w:p>
    <w:p w14:paraId="75CDD0DD" w14:textId="40893739" w:rsidR="00A149CB" w:rsidRDefault="00F42E9A" w:rsidP="00F42E9A">
      <w:pPr>
        <w:pStyle w:val="BodyTextFirst"/>
      </w:pPr>
      <w:r>
        <w:t>You create two date objects</w:t>
      </w:r>
      <w:r w:rsidR="0005167C">
        <w:t xml:space="preserve"> like in similar examples. In this case we also subtract the first date from the second by milliseconds. </w:t>
      </w:r>
      <w:r w:rsidR="00D10A64">
        <w:t xml:space="preserve">The result </w:t>
      </w:r>
      <w:r w:rsidR="00565000">
        <w:t>on it</w:t>
      </w:r>
      <w:r w:rsidR="00565000">
        <w:t>’</w:t>
      </w:r>
      <w:r w:rsidR="00565000">
        <w:t xml:space="preserve">s own </w:t>
      </w:r>
      <w:r w:rsidR="0005167C">
        <w:t xml:space="preserve">would </w:t>
      </w:r>
      <w:r w:rsidR="00565000">
        <w:t>be</w:t>
      </w:r>
      <w:r w:rsidR="0005167C">
        <w:t xml:space="preserve"> a negative </w:t>
      </w:r>
      <w:r w:rsidR="000B2052">
        <w:t xml:space="preserve">new </w:t>
      </w:r>
      <w:r w:rsidR="00565000">
        <w:t>n</w:t>
      </w:r>
      <w:r w:rsidR="0005167C">
        <w:t>umber</w:t>
      </w:r>
      <w:r w:rsidR="000419BD">
        <w:t>,</w:t>
      </w:r>
      <w:r w:rsidR="0005167C">
        <w:t xml:space="preserve"> </w:t>
      </w:r>
      <w:r w:rsidR="000419BD">
        <w:t>this</w:t>
      </w:r>
      <w:r w:rsidR="00565000">
        <w:t xml:space="preserve"> is why</w:t>
      </w:r>
      <w:r w:rsidR="0005167C">
        <w:t xml:space="preserve"> </w:t>
      </w:r>
      <w:r w:rsidR="000419BD">
        <w:t>the equation</w:t>
      </w:r>
      <w:r w:rsidR="0005167C">
        <w:t xml:space="preserve"> is done inside the Math.abs() method witch will turn ou</w:t>
      </w:r>
      <w:r w:rsidR="00F54F47">
        <w:t xml:space="preserve">r number into a positive </w:t>
      </w:r>
      <w:r w:rsidR="000B2052">
        <w:t>integer</w:t>
      </w:r>
      <w:r w:rsidR="00F54F47">
        <w:t>.</w:t>
      </w:r>
      <w:r w:rsidR="000B2052">
        <w:t xml:space="preserve"> </w:t>
      </w:r>
    </w:p>
    <w:p w14:paraId="7B455CF9" w14:textId="75EDC11A" w:rsidR="00F42E9A" w:rsidRDefault="000B2052" w:rsidP="00F42E9A">
      <w:pPr>
        <w:pStyle w:val="BodyTextFirst"/>
      </w:pPr>
      <w:r>
        <w:t>We also have a variable that is the amount of milliseconds of a day.</w:t>
      </w:r>
      <w:r w:rsidR="00817D8C">
        <w:t xml:space="preserve"> It is expressed by 1000 milliseconds times 60 seconds</w:t>
      </w:r>
      <w:r w:rsidR="000419BD">
        <w:t>,</w:t>
      </w:r>
      <w:r w:rsidR="00817D8C">
        <w:t xml:space="preserve"> times 60 </w:t>
      </w:r>
      <w:r w:rsidR="00A149CB">
        <w:t>minutes</w:t>
      </w:r>
      <w:r w:rsidR="000419BD">
        <w:t>,</w:t>
      </w:r>
      <w:r w:rsidR="006A6FE3">
        <w:t xml:space="preserve"> times 24 hours. </w:t>
      </w:r>
      <w:r w:rsidR="000419BD">
        <w:t xml:space="preserve">This will give you 86,400,000 milliseconds. </w:t>
      </w:r>
      <w:r w:rsidR="00817D8C">
        <w:t>Divide the difference between the two days by the amount of milliseconds in a whole day and round to the next highest integer.</w:t>
      </w:r>
      <w:r w:rsidR="006A6FE3">
        <w:t xml:space="preserve"> </w:t>
      </w:r>
    </w:p>
    <w:p w14:paraId="13EE30E7" w14:textId="02B356C0" w:rsidR="00CF4080" w:rsidRDefault="00CF4080" w:rsidP="00CF4080">
      <w:pPr>
        <w:pStyle w:val="BodyTextFirst"/>
      </w:pPr>
      <w:r>
        <w:t>.</w:t>
      </w:r>
    </w:p>
    <w:p w14:paraId="33D6DB18" w14:textId="508486EF" w:rsidR="00CF4080" w:rsidRDefault="002B3C9B" w:rsidP="00CF4080">
      <w:pPr>
        <w:pStyle w:val="Heading1"/>
        <w:rPr>
          <w:sz w:val="34"/>
          <w:szCs w:val="34"/>
        </w:rPr>
      </w:pPr>
      <w:r>
        <w:rPr>
          <w:rFonts w:ascii="Helvetica"/>
          <w:b/>
          <w:bCs/>
          <w:sz w:val="34"/>
          <w:szCs w:val="34"/>
        </w:rPr>
        <w:t>6</w:t>
      </w:r>
      <w:r w:rsidR="00CF4080">
        <w:rPr>
          <w:rFonts w:ascii="Helvetica"/>
          <w:b/>
          <w:bCs/>
          <w:sz w:val="34"/>
          <w:szCs w:val="34"/>
        </w:rPr>
        <w:t>-</w:t>
      </w:r>
      <w:r w:rsidR="00846210">
        <w:rPr>
          <w:rFonts w:ascii="Helvetica"/>
          <w:b/>
          <w:bCs/>
          <w:sz w:val="34"/>
          <w:szCs w:val="34"/>
        </w:rPr>
        <w:t>9 Check</w:t>
      </w:r>
      <w:r w:rsidR="007E5F4A">
        <w:rPr>
          <w:rFonts w:ascii="Helvetica"/>
          <w:b/>
          <w:bCs/>
          <w:sz w:val="34"/>
          <w:szCs w:val="34"/>
        </w:rPr>
        <w:t xml:space="preserve"> if your date is in </w:t>
      </w:r>
      <w:r w:rsidR="00355B82">
        <w:rPr>
          <w:rFonts w:ascii="Helvetica"/>
          <w:b/>
          <w:bCs/>
          <w:sz w:val="34"/>
          <w:szCs w:val="34"/>
        </w:rPr>
        <w:t>a range of dates</w:t>
      </w:r>
    </w:p>
    <w:p w14:paraId="54A00501" w14:textId="77777777" w:rsidR="00CF4080" w:rsidRDefault="00CF4080" w:rsidP="00CF4080">
      <w:pPr>
        <w:pStyle w:val="Heading2"/>
        <w:rPr>
          <w:sz w:val="28"/>
          <w:szCs w:val="28"/>
        </w:rPr>
      </w:pPr>
      <w:r>
        <w:rPr>
          <w:rFonts w:ascii="Helvetica"/>
          <w:b/>
          <w:bCs/>
          <w:sz w:val="28"/>
          <w:szCs w:val="28"/>
        </w:rPr>
        <w:t>Problem</w:t>
      </w:r>
    </w:p>
    <w:p w14:paraId="19ECD6AD" w14:textId="31F32499" w:rsidR="00CF4080" w:rsidRDefault="00CF4080" w:rsidP="00CF4080">
      <w:pPr>
        <w:pStyle w:val="BodyTextFirst"/>
      </w:pPr>
      <w:r>
        <w:t xml:space="preserve">You </w:t>
      </w:r>
      <w:r w:rsidR="002C26E5">
        <w:t>need to know if the date selected is within a specific range</w:t>
      </w:r>
      <w:r>
        <w:t>.</w:t>
      </w:r>
    </w:p>
    <w:p w14:paraId="2DF46020" w14:textId="77777777" w:rsidR="00CF4080" w:rsidRDefault="00CF4080" w:rsidP="00CF4080">
      <w:pPr>
        <w:pStyle w:val="Heading2"/>
        <w:rPr>
          <w:sz w:val="28"/>
          <w:szCs w:val="28"/>
        </w:rPr>
      </w:pPr>
      <w:r>
        <w:rPr>
          <w:rFonts w:ascii="Helvetica"/>
          <w:b/>
          <w:bCs/>
          <w:sz w:val="28"/>
          <w:szCs w:val="28"/>
        </w:rPr>
        <w:t>Solution</w:t>
      </w:r>
    </w:p>
    <w:p w14:paraId="131864B9" w14:textId="77777777" w:rsidR="00CF4080" w:rsidRDefault="00CF4080" w:rsidP="00CF4080">
      <w:pPr>
        <w:pStyle w:val="BodyTextFirst"/>
      </w:pPr>
      <w:r>
        <w:t>The abs method of the Math objet will give you the non-negative number.</w:t>
      </w:r>
    </w:p>
    <w:p w14:paraId="29DCD06B" w14:textId="77777777" w:rsidR="00CF4080" w:rsidRDefault="00CF4080" w:rsidP="00CF4080">
      <w:pPr>
        <w:pStyle w:val="Heading2"/>
        <w:rPr>
          <w:sz w:val="28"/>
          <w:szCs w:val="28"/>
        </w:rPr>
      </w:pPr>
      <w:r>
        <w:rPr>
          <w:rFonts w:ascii="Helvetica"/>
          <w:b/>
          <w:bCs/>
          <w:sz w:val="28"/>
          <w:szCs w:val="28"/>
        </w:rPr>
        <w:t>The Code</w:t>
      </w:r>
    </w:p>
    <w:p w14:paraId="17347017" w14:textId="0BE0E78E" w:rsidR="00CF4080" w:rsidRDefault="004D46A4" w:rsidP="00CF4080">
      <w:pPr>
        <w:pStyle w:val="CodeCaption"/>
        <w:rPr>
          <w:sz w:val="28"/>
          <w:szCs w:val="28"/>
        </w:rPr>
      </w:pPr>
      <w:r>
        <w:rPr>
          <w:rFonts w:ascii="Times New Roman"/>
        </w:rPr>
        <w:t>Listing 6</w:t>
      </w:r>
      <w:r w:rsidR="00CF4080">
        <w:rPr>
          <w:rFonts w:ascii="Times New Roman"/>
        </w:rPr>
        <w:t xml:space="preserve">-9. </w:t>
      </w:r>
      <w:r w:rsidR="001372B8">
        <w:rPr>
          <w:rFonts w:ascii="Times New Roman"/>
        </w:rPr>
        <w:t>Check if the selected date is within the range of the start date and the end date</w:t>
      </w:r>
      <w:r w:rsidR="00CF4080">
        <w:rPr>
          <w:rFonts w:ascii="Times New Roman"/>
        </w:rPr>
        <w:t>.</w:t>
      </w:r>
    </w:p>
    <w:p w14:paraId="08F77C17" w14:textId="08621A19" w:rsidR="0017089E" w:rsidRDefault="0017089E" w:rsidP="0017089E">
      <w:pPr>
        <w:pStyle w:val="Results"/>
      </w:pPr>
      <w:r>
        <w:t>var startDate = new Date('2/5/1990');</w:t>
      </w:r>
      <w:r>
        <w:br/>
        <w:t>var endDate = new Date('3/25/2013');</w:t>
      </w:r>
      <w:r>
        <w:br/>
      </w:r>
      <w:r>
        <w:br/>
        <w:t>var selectedDate = new Date('12/3/2000');</w:t>
      </w:r>
      <w:r>
        <w:br/>
      </w:r>
      <w:r>
        <w:br/>
        <w:t>if(selectedDate.getTime() &gt; startDate.getTime() &amp;&amp; selectedDate.getTime() &lt; endDate.getTime()){</w:t>
      </w:r>
      <w:r>
        <w:br/>
        <w:t xml:space="preserve">       console.log('In the range');</w:t>
      </w:r>
      <w:r>
        <w:br/>
        <w:t xml:space="preserve"> </w:t>
      </w:r>
      <w:r>
        <w:tab/>
        <w:t>}else{</w:t>
      </w:r>
      <w:r>
        <w:br/>
        <w:t xml:space="preserve">       console.log('Not in the range');</w:t>
      </w:r>
      <w:r>
        <w:tab/>
      </w:r>
      <w:r>
        <w:br/>
        <w:t>}</w:t>
      </w:r>
    </w:p>
    <w:p w14:paraId="2E7F1C07" w14:textId="77777777" w:rsidR="00CF4080" w:rsidRDefault="00CF4080" w:rsidP="00CF4080">
      <w:pPr>
        <w:pStyle w:val="Results"/>
      </w:pPr>
    </w:p>
    <w:p w14:paraId="5D630DF6" w14:textId="77777777" w:rsidR="00CF4080" w:rsidRDefault="00CF4080" w:rsidP="00CF4080">
      <w:pPr>
        <w:pStyle w:val="Heading2"/>
        <w:rPr>
          <w:sz w:val="28"/>
          <w:szCs w:val="28"/>
        </w:rPr>
      </w:pPr>
      <w:r>
        <w:rPr>
          <w:rFonts w:ascii="Helvetica"/>
          <w:b/>
          <w:bCs/>
          <w:sz w:val="28"/>
          <w:szCs w:val="28"/>
        </w:rPr>
        <w:t>How it Works</w:t>
      </w:r>
    </w:p>
    <w:p w14:paraId="3C90CF75" w14:textId="359C4FE7" w:rsidR="00C6453B" w:rsidRDefault="00CF4080" w:rsidP="00B37AA1">
      <w:pPr>
        <w:pStyle w:val="BodyTextFirst"/>
      </w:pPr>
      <w:r>
        <w:t xml:space="preserve">The </w:t>
      </w:r>
      <w:r w:rsidR="00D44DEE">
        <w:t>getTime() method returns time in milliseconds UTC time (number of milliseconds since January 1</w:t>
      </w:r>
      <w:r w:rsidR="00D44DEE" w:rsidRPr="00D44DEE">
        <w:rPr>
          <w:vertAlign w:val="superscript"/>
        </w:rPr>
        <w:t>st</w:t>
      </w:r>
      <w:r w:rsidR="00D44DEE">
        <w:t xml:space="preserve"> 1970). In this case we are just testing If the date chosen is higher than the start time in milliseconds and lower than the </w:t>
      </w:r>
      <w:r w:rsidR="00C5062B">
        <w:t xml:space="preserve">end time in milliseconds. </w:t>
      </w:r>
      <w:r w:rsidR="00634042">
        <w:t>Both parts of the IF statement need to be true for this example to work.</w:t>
      </w:r>
      <w:r w:rsidR="00F55C81">
        <w:t xml:space="preserve"> </w:t>
      </w:r>
    </w:p>
    <w:sectPr w:rsidR="00C6453B">
      <w:headerReference w:type="even" r:id="rId10"/>
      <w:headerReference w:type="default" r:id="rId11"/>
      <w:footerReference w:type="even" r:id="rId12"/>
      <w:footerReference w:type="default" r:id="rId13"/>
      <w:headerReference w:type="first" r:id="rId14"/>
      <w:footerReference w:type="first" r:id="rId15"/>
      <w:pgSz w:w="10800" w:h="13320"/>
      <w:pgMar w:top="540" w:right="1080" w:bottom="540" w:left="1080" w:header="540" w:footer="547"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A1CD40" w14:textId="77777777" w:rsidR="0040427B" w:rsidRDefault="0040427B" w:rsidP="00CF4080">
      <w:pPr>
        <w:spacing w:after="0" w:line="240" w:lineRule="auto"/>
      </w:pPr>
      <w:r>
        <w:separator/>
      </w:r>
    </w:p>
  </w:endnote>
  <w:endnote w:type="continuationSeparator" w:id="0">
    <w:p w14:paraId="6A5828F1" w14:textId="77777777" w:rsidR="0040427B" w:rsidRDefault="0040427B" w:rsidP="00CF4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Black Condensed">
    <w:charset w:val="00"/>
    <w:family w:val="auto"/>
    <w:pitch w:val="variable"/>
    <w:sig w:usb0="A00002FF" w:usb1="5000205A"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HelveticaNeue-Roman">
    <w:altName w:val="Times New Roman"/>
    <w:charset w:val="00"/>
    <w:family w:val="roman"/>
    <w:pitch w:val="default"/>
  </w:font>
  <w:font w:name="Helvetica">
    <w:panose1 w:val="00000000000000000000"/>
    <w:charset w:val="00"/>
    <w:family w:val="auto"/>
    <w:pitch w:val="variable"/>
    <w:sig w:usb0="E00002FF" w:usb1="5000785B" w:usb2="00000000" w:usb3="00000000" w:csb0="0000019F" w:csb1="00000000"/>
  </w:font>
  <w:font w:name="HelveticaNeue MediumCond">
    <w:altName w:val="Times New Roman"/>
    <w:charset w:val="00"/>
    <w:family w:val="roman"/>
    <w:pitch w:val="default"/>
  </w:font>
  <w:font w:name="Arial">
    <w:panose1 w:val="020B0604020202020204"/>
    <w:charset w:val="00"/>
    <w:family w:val="auto"/>
    <w:pitch w:val="variable"/>
    <w:sig w:usb0="E0002AFF" w:usb1="C0007843" w:usb2="00000009" w:usb3="00000000" w:csb0="000001FF" w:csb1="00000000"/>
  </w:font>
  <w:font w:name="Arial Bold">
    <w:altName w:val="Arial"/>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630733" w14:textId="77777777" w:rsidR="00C6453B" w:rsidRDefault="00A02C01">
    <w:pPr>
      <w:pStyle w:val="Footer1"/>
      <w:tabs>
        <w:tab w:val="clear" w:pos="8640"/>
        <w:tab w:val="right" w:pos="8620"/>
      </w:tabs>
      <w:rPr>
        <w:rFonts w:ascii="Times New Roman" w:eastAsia="Arial Unicode MS" w:hAnsi="Times New Roman" w:cs="Times New Roman"/>
        <w:color w:val="auto"/>
        <w:sz w:val="20"/>
        <w:szCs w:val="20"/>
      </w:rPr>
    </w:pPr>
    <w:r>
      <w:fldChar w:fldCharType="begin"/>
    </w:r>
    <w:r>
      <w:instrText xml:space="preserve"> PAGE </w:instrText>
    </w:r>
    <w:r>
      <w:fldChar w:fldCharType="separate"/>
    </w:r>
    <w:r>
      <w:rPr>
        <w:noProof/>
      </w:rPr>
      <w:t>14</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013A46" w14:textId="77777777" w:rsidR="00C6453B" w:rsidRDefault="00A02C01">
    <w:pPr>
      <w:pStyle w:val="Footer1"/>
      <w:tabs>
        <w:tab w:val="clear" w:pos="8640"/>
        <w:tab w:val="right" w:pos="8620"/>
      </w:tabs>
      <w:jc w:val="right"/>
      <w:rPr>
        <w:rFonts w:ascii="Times New Roman" w:eastAsia="Arial Unicode MS" w:hAnsi="Times New Roman" w:cs="Times New Roman"/>
        <w:color w:val="auto"/>
        <w:sz w:val="20"/>
        <w:szCs w:val="20"/>
      </w:rPr>
    </w:pPr>
    <w:r>
      <w:fldChar w:fldCharType="begin"/>
    </w:r>
    <w:r>
      <w:instrText xml:space="preserve"> PAGE </w:instrText>
    </w:r>
    <w:r>
      <w:fldChar w:fldCharType="separate"/>
    </w:r>
    <w:r w:rsidR="00E3026B">
      <w:rPr>
        <w:noProof/>
      </w:rPr>
      <w:t>9</w:t>
    </w:r>
    <w: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67AC2" w14:textId="77777777" w:rsidR="00C6453B" w:rsidRDefault="00A02C01">
    <w:r>
      <w:fldChar w:fldCharType="begin"/>
    </w:r>
    <w:r>
      <w:instrText xml:space="preserve"> PAGE </w:instrText>
    </w:r>
    <w:r>
      <w:fldChar w:fldCharType="separate"/>
    </w:r>
    <w:r w:rsidR="0040427B">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DBC902" w14:textId="77777777" w:rsidR="0040427B" w:rsidRDefault="0040427B" w:rsidP="00CF4080">
      <w:pPr>
        <w:spacing w:after="0" w:line="240" w:lineRule="auto"/>
      </w:pPr>
      <w:r>
        <w:separator/>
      </w:r>
    </w:p>
  </w:footnote>
  <w:footnote w:type="continuationSeparator" w:id="0">
    <w:p w14:paraId="67636142" w14:textId="77777777" w:rsidR="0040427B" w:rsidRDefault="0040427B" w:rsidP="00CF408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AD6D8" w14:textId="77777777" w:rsidR="00C6453B" w:rsidRDefault="00A02C01">
    <w:pPr>
      <w:pStyle w:val="Header1"/>
      <w:tabs>
        <w:tab w:val="clear" w:pos="9360"/>
        <w:tab w:val="right" w:pos="8620"/>
      </w:tabs>
      <w:rPr>
        <w:rFonts w:ascii="Times New Roman" w:hAnsi="Times New Roman" w:cs="Times New Roman"/>
        <w:b w:val="0"/>
        <w:bCs w:val="0"/>
        <w:color w:val="auto"/>
        <w:sz w:val="20"/>
        <w:szCs w:val="20"/>
      </w:rPr>
    </w:pPr>
    <w:r>
      <w:t xml:space="preserve">CHAPTER 1 </w:t>
    </w:r>
    <w:r>
      <w:t>■</w:t>
    </w:r>
    <w:r>
      <w:t xml:space="preserve"> Working with JavaScript Data Types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F83C9" w14:textId="77777777" w:rsidR="00C6453B" w:rsidRDefault="00A02C01">
    <w:pPr>
      <w:pStyle w:val="Header1"/>
      <w:tabs>
        <w:tab w:val="clear" w:pos="9360"/>
        <w:tab w:val="right" w:pos="8620"/>
      </w:tabs>
      <w:jc w:val="right"/>
      <w:rPr>
        <w:rFonts w:ascii="Times New Roman" w:hAnsi="Times New Roman" w:cs="Times New Roman"/>
        <w:b w:val="0"/>
        <w:bCs w:val="0"/>
        <w:color w:val="auto"/>
        <w:sz w:val="20"/>
        <w:szCs w:val="20"/>
      </w:rPr>
    </w:pPr>
    <w:r>
      <w:t>CHAPTER 1</w:t>
    </w:r>
    <w:r>
      <w:rPr>
        <w:color w:val="BFBFBF"/>
        <w:u w:color="BFBFBF"/>
      </w:rPr>
      <w:t xml:space="preserve"> </w:t>
    </w:r>
    <w:r>
      <w:t>■</w:t>
    </w:r>
    <w:r>
      <w:rPr>
        <w:color w:val="BFBFBF"/>
        <w:sz w:val="16"/>
        <w:szCs w:val="16"/>
        <w:u w:color="BFBFBF"/>
      </w:rPr>
      <w:t xml:space="preserve"> </w:t>
    </w:r>
    <w:r>
      <w:t>Working with JavaScript Data Types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704559" w14:textId="1A6EE895" w:rsidR="00C6453B" w:rsidRDefault="00A02C01">
    <w:pPr>
      <w:pStyle w:val="ChapterNumber"/>
      <w:rPr>
        <w:rFonts w:ascii="Arial Bold" w:eastAsia="Arial Bold" w:hAnsi="Arial Bold" w:cs="Arial Bold"/>
        <w:b w:val="0"/>
        <w:bCs w:val="0"/>
      </w:rPr>
    </w:pPr>
    <w:r>
      <w:rPr>
        <w:noProof/>
      </w:rPr>
      <mc:AlternateContent>
        <mc:Choice Requires="wps">
          <w:drawing>
            <wp:anchor distT="152400" distB="152400" distL="152400" distR="152400" simplePos="0" relativeHeight="251659264" behindDoc="1" locked="0" layoutInCell="1" allowOverlap="1" wp14:anchorId="626EB41D" wp14:editId="4C009D91">
              <wp:simplePos x="0" y="0"/>
              <wp:positionH relativeFrom="page">
                <wp:posOffset>-1388110</wp:posOffset>
              </wp:positionH>
              <wp:positionV relativeFrom="page">
                <wp:posOffset>-1833245</wp:posOffset>
              </wp:positionV>
              <wp:extent cx="7572375" cy="3825875"/>
              <wp:effectExtent l="0" t="0" r="13335" b="1397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72375" cy="3825875"/>
                      </a:xfrm>
                      <a:prstGeom prst="roundRect">
                        <a:avLst>
                          <a:gd name="adj" fmla="val 16667"/>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24B60E9" id="AutoShape_x0020_1" o:spid="_x0000_s1026" style="position:absolute;margin-left:-109.3pt;margin-top:-144.3pt;width:596.25pt;height:301.25pt;z-index:-25165721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" filled="f">
              <v:shadow opacity="49150f"/>
              <v:path arrowok="t"/>
              <w10:wrap anchorx="page" anchory="page"/>
            </v:roundrect>
          </w:pict>
        </mc:Fallback>
      </mc:AlternateContent>
    </w:r>
    <w:r>
      <w:rPr>
        <w:rFonts w:ascii="Arial Bold"/>
        <w:b w:val="0"/>
        <w:bCs w:val="0"/>
      </w:rPr>
      <w:t xml:space="preserve">C H A P T E R  </w:t>
    </w:r>
    <w:r w:rsidR="00294D62">
      <w:rPr>
        <w:rFonts w:ascii="Arial Bold"/>
        <w:b w:val="0"/>
        <w:bCs w:val="0"/>
      </w:rPr>
      <w:t>7</w:t>
    </w:r>
    <w:del w:id="1" w:author="Russ Ferguson" w:date="2015-09-20T23:39:00Z">
      <w:r w:rsidDel="00A43762">
        <w:rPr>
          <w:rFonts w:ascii="Arial Bold"/>
          <w:b w:val="0"/>
          <w:bCs w:val="0"/>
        </w:rPr>
        <w:delText>1</w:delText>
      </w:r>
    </w:del>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A361A4"/>
    <w:multiLevelType w:val="hybridMultilevel"/>
    <w:tmpl w:val="5378B34C"/>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5D3"/>
    <w:rsid w:val="00002345"/>
    <w:rsid w:val="000204A3"/>
    <w:rsid w:val="000306CB"/>
    <w:rsid w:val="000359A4"/>
    <w:rsid w:val="000419BD"/>
    <w:rsid w:val="00047316"/>
    <w:rsid w:val="0005167C"/>
    <w:rsid w:val="00056D50"/>
    <w:rsid w:val="0006041B"/>
    <w:rsid w:val="000654D4"/>
    <w:rsid w:val="00073693"/>
    <w:rsid w:val="00077437"/>
    <w:rsid w:val="00082DB1"/>
    <w:rsid w:val="00084128"/>
    <w:rsid w:val="000B2052"/>
    <w:rsid w:val="000C2D91"/>
    <w:rsid w:val="000C3CA2"/>
    <w:rsid w:val="00104695"/>
    <w:rsid w:val="001049AE"/>
    <w:rsid w:val="00110FC1"/>
    <w:rsid w:val="00117E39"/>
    <w:rsid w:val="00121911"/>
    <w:rsid w:val="0012704F"/>
    <w:rsid w:val="001315A6"/>
    <w:rsid w:val="001342FB"/>
    <w:rsid w:val="001372B8"/>
    <w:rsid w:val="00153990"/>
    <w:rsid w:val="00163773"/>
    <w:rsid w:val="001644A4"/>
    <w:rsid w:val="0017089E"/>
    <w:rsid w:val="00174DBD"/>
    <w:rsid w:val="00187CD5"/>
    <w:rsid w:val="00192F82"/>
    <w:rsid w:val="001933A4"/>
    <w:rsid w:val="00197913"/>
    <w:rsid w:val="001A3715"/>
    <w:rsid w:val="001A538A"/>
    <w:rsid w:val="001B389F"/>
    <w:rsid w:val="001C076E"/>
    <w:rsid w:val="001C3B52"/>
    <w:rsid w:val="001D6563"/>
    <w:rsid w:val="001E64DE"/>
    <w:rsid w:val="002051F2"/>
    <w:rsid w:val="00230B85"/>
    <w:rsid w:val="00244D7F"/>
    <w:rsid w:val="00246C1D"/>
    <w:rsid w:val="0025388E"/>
    <w:rsid w:val="002800D9"/>
    <w:rsid w:val="00292F09"/>
    <w:rsid w:val="00294D62"/>
    <w:rsid w:val="00295BC4"/>
    <w:rsid w:val="002B3916"/>
    <w:rsid w:val="002B3C9B"/>
    <w:rsid w:val="002C26E5"/>
    <w:rsid w:val="002D2177"/>
    <w:rsid w:val="002F7B7D"/>
    <w:rsid w:val="00315A33"/>
    <w:rsid w:val="003341A8"/>
    <w:rsid w:val="00336186"/>
    <w:rsid w:val="00355B82"/>
    <w:rsid w:val="00394C95"/>
    <w:rsid w:val="00396BED"/>
    <w:rsid w:val="003A2FCE"/>
    <w:rsid w:val="003A4ACE"/>
    <w:rsid w:val="003C127B"/>
    <w:rsid w:val="003D0974"/>
    <w:rsid w:val="003E13BF"/>
    <w:rsid w:val="003F1D84"/>
    <w:rsid w:val="0040427B"/>
    <w:rsid w:val="0043595A"/>
    <w:rsid w:val="00443583"/>
    <w:rsid w:val="00444064"/>
    <w:rsid w:val="00452F7B"/>
    <w:rsid w:val="00454B9F"/>
    <w:rsid w:val="00460B39"/>
    <w:rsid w:val="0048139F"/>
    <w:rsid w:val="00491B77"/>
    <w:rsid w:val="0049279C"/>
    <w:rsid w:val="0049367E"/>
    <w:rsid w:val="004970A3"/>
    <w:rsid w:val="004A10F2"/>
    <w:rsid w:val="004A2FF7"/>
    <w:rsid w:val="004A5489"/>
    <w:rsid w:val="004B4390"/>
    <w:rsid w:val="004D2906"/>
    <w:rsid w:val="004D3239"/>
    <w:rsid w:val="004D46A4"/>
    <w:rsid w:val="004E3509"/>
    <w:rsid w:val="005106E5"/>
    <w:rsid w:val="00511D37"/>
    <w:rsid w:val="00514C1D"/>
    <w:rsid w:val="00532808"/>
    <w:rsid w:val="005354BE"/>
    <w:rsid w:val="00537DC9"/>
    <w:rsid w:val="00540669"/>
    <w:rsid w:val="00542945"/>
    <w:rsid w:val="00551DF1"/>
    <w:rsid w:val="00552883"/>
    <w:rsid w:val="005639E9"/>
    <w:rsid w:val="00565000"/>
    <w:rsid w:val="00574DE7"/>
    <w:rsid w:val="0059066C"/>
    <w:rsid w:val="00590FFD"/>
    <w:rsid w:val="00597E5E"/>
    <w:rsid w:val="005B486B"/>
    <w:rsid w:val="005B738A"/>
    <w:rsid w:val="005D4F3E"/>
    <w:rsid w:val="005D6DF1"/>
    <w:rsid w:val="005E3FBE"/>
    <w:rsid w:val="00601DBC"/>
    <w:rsid w:val="00603E98"/>
    <w:rsid w:val="00604B11"/>
    <w:rsid w:val="006267A2"/>
    <w:rsid w:val="00634042"/>
    <w:rsid w:val="006542D6"/>
    <w:rsid w:val="00677337"/>
    <w:rsid w:val="00677728"/>
    <w:rsid w:val="0068645C"/>
    <w:rsid w:val="00691391"/>
    <w:rsid w:val="0069208C"/>
    <w:rsid w:val="0069222C"/>
    <w:rsid w:val="006A2365"/>
    <w:rsid w:val="006A6FE3"/>
    <w:rsid w:val="006B65BA"/>
    <w:rsid w:val="006C09BE"/>
    <w:rsid w:val="006D05C4"/>
    <w:rsid w:val="006E736F"/>
    <w:rsid w:val="006F11C9"/>
    <w:rsid w:val="006F6345"/>
    <w:rsid w:val="00703B52"/>
    <w:rsid w:val="00704553"/>
    <w:rsid w:val="00705792"/>
    <w:rsid w:val="00713D16"/>
    <w:rsid w:val="00732713"/>
    <w:rsid w:val="007327FD"/>
    <w:rsid w:val="00736E0A"/>
    <w:rsid w:val="00742A85"/>
    <w:rsid w:val="0074685A"/>
    <w:rsid w:val="00763F1E"/>
    <w:rsid w:val="007867CF"/>
    <w:rsid w:val="007A5480"/>
    <w:rsid w:val="007B09B4"/>
    <w:rsid w:val="007C3EBE"/>
    <w:rsid w:val="007E5F4A"/>
    <w:rsid w:val="00800FE6"/>
    <w:rsid w:val="0080478D"/>
    <w:rsid w:val="00813BDD"/>
    <w:rsid w:val="00817D8C"/>
    <w:rsid w:val="00820183"/>
    <w:rsid w:val="008215FD"/>
    <w:rsid w:val="00835299"/>
    <w:rsid w:val="00837BCE"/>
    <w:rsid w:val="008459BE"/>
    <w:rsid w:val="00846210"/>
    <w:rsid w:val="00851204"/>
    <w:rsid w:val="00857A85"/>
    <w:rsid w:val="00857F14"/>
    <w:rsid w:val="0088099D"/>
    <w:rsid w:val="00883C08"/>
    <w:rsid w:val="00884404"/>
    <w:rsid w:val="008965D3"/>
    <w:rsid w:val="008A08DD"/>
    <w:rsid w:val="008A5018"/>
    <w:rsid w:val="008B76BD"/>
    <w:rsid w:val="008C0361"/>
    <w:rsid w:val="008C4C01"/>
    <w:rsid w:val="008C7FAD"/>
    <w:rsid w:val="008E0DF8"/>
    <w:rsid w:val="008E2315"/>
    <w:rsid w:val="008E5005"/>
    <w:rsid w:val="008F4539"/>
    <w:rsid w:val="008F5BAB"/>
    <w:rsid w:val="0090222A"/>
    <w:rsid w:val="0090415D"/>
    <w:rsid w:val="00910E07"/>
    <w:rsid w:val="009147FB"/>
    <w:rsid w:val="00916946"/>
    <w:rsid w:val="00931AF2"/>
    <w:rsid w:val="0093396B"/>
    <w:rsid w:val="0093398D"/>
    <w:rsid w:val="009877B5"/>
    <w:rsid w:val="009906AC"/>
    <w:rsid w:val="00995063"/>
    <w:rsid w:val="009A3B38"/>
    <w:rsid w:val="009C0D73"/>
    <w:rsid w:val="009C52DA"/>
    <w:rsid w:val="009E2C85"/>
    <w:rsid w:val="00A01499"/>
    <w:rsid w:val="00A02C01"/>
    <w:rsid w:val="00A0353B"/>
    <w:rsid w:val="00A04532"/>
    <w:rsid w:val="00A149CB"/>
    <w:rsid w:val="00A17A69"/>
    <w:rsid w:val="00A32C91"/>
    <w:rsid w:val="00A35C4F"/>
    <w:rsid w:val="00A360E4"/>
    <w:rsid w:val="00A70650"/>
    <w:rsid w:val="00A76C4F"/>
    <w:rsid w:val="00A81A5D"/>
    <w:rsid w:val="00A81CB6"/>
    <w:rsid w:val="00A84981"/>
    <w:rsid w:val="00AB0CC4"/>
    <w:rsid w:val="00AC253D"/>
    <w:rsid w:val="00AC3F4F"/>
    <w:rsid w:val="00B053DD"/>
    <w:rsid w:val="00B065CC"/>
    <w:rsid w:val="00B22DF6"/>
    <w:rsid w:val="00B30AFE"/>
    <w:rsid w:val="00B37AA1"/>
    <w:rsid w:val="00B5043F"/>
    <w:rsid w:val="00B5190B"/>
    <w:rsid w:val="00B6237B"/>
    <w:rsid w:val="00B62B1A"/>
    <w:rsid w:val="00B722BA"/>
    <w:rsid w:val="00B72909"/>
    <w:rsid w:val="00B85B2B"/>
    <w:rsid w:val="00BB71C5"/>
    <w:rsid w:val="00BC02F0"/>
    <w:rsid w:val="00BD403D"/>
    <w:rsid w:val="00BE5CFA"/>
    <w:rsid w:val="00BF4C39"/>
    <w:rsid w:val="00C02382"/>
    <w:rsid w:val="00C06DBC"/>
    <w:rsid w:val="00C0754C"/>
    <w:rsid w:val="00C114FE"/>
    <w:rsid w:val="00C20738"/>
    <w:rsid w:val="00C5062B"/>
    <w:rsid w:val="00C6057A"/>
    <w:rsid w:val="00C61D2F"/>
    <w:rsid w:val="00C6453B"/>
    <w:rsid w:val="00C75756"/>
    <w:rsid w:val="00C75C55"/>
    <w:rsid w:val="00CA2F26"/>
    <w:rsid w:val="00CA3F1B"/>
    <w:rsid w:val="00CA6373"/>
    <w:rsid w:val="00CB6AC3"/>
    <w:rsid w:val="00CD05B3"/>
    <w:rsid w:val="00CD1C69"/>
    <w:rsid w:val="00CD458F"/>
    <w:rsid w:val="00CE4C85"/>
    <w:rsid w:val="00CF279C"/>
    <w:rsid w:val="00CF4080"/>
    <w:rsid w:val="00D01195"/>
    <w:rsid w:val="00D10A64"/>
    <w:rsid w:val="00D11DD2"/>
    <w:rsid w:val="00D30CF8"/>
    <w:rsid w:val="00D31C77"/>
    <w:rsid w:val="00D34E4A"/>
    <w:rsid w:val="00D44DEE"/>
    <w:rsid w:val="00D61A27"/>
    <w:rsid w:val="00D63C4F"/>
    <w:rsid w:val="00D64BBA"/>
    <w:rsid w:val="00D65D67"/>
    <w:rsid w:val="00D67CCF"/>
    <w:rsid w:val="00D74DBC"/>
    <w:rsid w:val="00D801AF"/>
    <w:rsid w:val="00D90FA9"/>
    <w:rsid w:val="00D92DFA"/>
    <w:rsid w:val="00DA66E3"/>
    <w:rsid w:val="00DB1DBE"/>
    <w:rsid w:val="00DC508B"/>
    <w:rsid w:val="00DD5347"/>
    <w:rsid w:val="00DE6ED1"/>
    <w:rsid w:val="00DF6D85"/>
    <w:rsid w:val="00E05587"/>
    <w:rsid w:val="00E1646C"/>
    <w:rsid w:val="00E3026B"/>
    <w:rsid w:val="00E53A57"/>
    <w:rsid w:val="00E55FF5"/>
    <w:rsid w:val="00E56376"/>
    <w:rsid w:val="00E8045C"/>
    <w:rsid w:val="00E80759"/>
    <w:rsid w:val="00E86237"/>
    <w:rsid w:val="00EA1156"/>
    <w:rsid w:val="00EA323B"/>
    <w:rsid w:val="00EA655A"/>
    <w:rsid w:val="00EA700A"/>
    <w:rsid w:val="00EB459F"/>
    <w:rsid w:val="00EB733B"/>
    <w:rsid w:val="00EC3019"/>
    <w:rsid w:val="00ED67EF"/>
    <w:rsid w:val="00EE476B"/>
    <w:rsid w:val="00EE5BC0"/>
    <w:rsid w:val="00EF54E5"/>
    <w:rsid w:val="00F0266A"/>
    <w:rsid w:val="00F02A8E"/>
    <w:rsid w:val="00F05D77"/>
    <w:rsid w:val="00F240BF"/>
    <w:rsid w:val="00F253A9"/>
    <w:rsid w:val="00F35064"/>
    <w:rsid w:val="00F42E9A"/>
    <w:rsid w:val="00F43355"/>
    <w:rsid w:val="00F54BC0"/>
    <w:rsid w:val="00F54F47"/>
    <w:rsid w:val="00F55C81"/>
    <w:rsid w:val="00F61F9E"/>
    <w:rsid w:val="00F66B0C"/>
    <w:rsid w:val="00F71B81"/>
    <w:rsid w:val="00F7422E"/>
    <w:rsid w:val="00F93C01"/>
    <w:rsid w:val="00F9415B"/>
    <w:rsid w:val="00F96797"/>
    <w:rsid w:val="00FA16A6"/>
    <w:rsid w:val="00FA2F55"/>
    <w:rsid w:val="00FA4E3E"/>
    <w:rsid w:val="00FB2556"/>
    <w:rsid w:val="00FC0870"/>
    <w:rsid w:val="00FD0BAE"/>
    <w:rsid w:val="00FD0F4C"/>
    <w:rsid w:val="00FD303D"/>
    <w:rsid w:val="00FE4D82"/>
    <w:rsid w:val="00FF4E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FBD0B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080"/>
    <w:pPr>
      <w:spacing w:after="200" w:line="276" w:lineRule="auto"/>
    </w:pPr>
    <w:rPr>
      <w:rFonts w:ascii="Calibri" w:eastAsia="Calibri" w:hAnsi="Calibri" w:cs="Calibri"/>
      <w:color w:val="000000"/>
      <w:sz w:val="22"/>
      <w:szCs w:val="22"/>
      <w:u w:color="000000"/>
    </w:rPr>
  </w:style>
  <w:style w:type="paragraph" w:styleId="Heading1">
    <w:name w:val="heading 1"/>
    <w:next w:val="Normal"/>
    <w:link w:val="Heading1Char"/>
    <w:qFormat/>
    <w:rsid w:val="00CF4080"/>
    <w:pPr>
      <w:keepNext/>
      <w:spacing w:before="360" w:after="240"/>
      <w:outlineLvl w:val="0"/>
    </w:pPr>
    <w:rPr>
      <w:rFonts w:ascii="Helvetica Neue Black Condensed" w:eastAsia="Arial Unicode MS" w:hAnsi="Arial Unicode MS" w:cs="Arial Unicode MS"/>
      <w:color w:val="000000"/>
      <w:sz w:val="36"/>
      <w:szCs w:val="36"/>
      <w:u w:color="000000"/>
    </w:rPr>
  </w:style>
  <w:style w:type="paragraph" w:styleId="Heading2">
    <w:name w:val="heading 2"/>
    <w:next w:val="Normal"/>
    <w:link w:val="Heading2Char"/>
    <w:qFormat/>
    <w:rsid w:val="00CF4080"/>
    <w:pPr>
      <w:keepNext/>
      <w:spacing w:before="360" w:after="240"/>
      <w:outlineLvl w:val="1"/>
    </w:pPr>
    <w:rPr>
      <w:rFonts w:ascii="Helvetica Neue Black Condensed" w:eastAsia="Arial Unicode MS" w:hAnsi="Arial Unicode MS" w:cs="Arial Unicode MS"/>
      <w:color w:val="000000"/>
      <w:sz w:val="32"/>
      <w:szCs w:val="3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4080"/>
    <w:rPr>
      <w:rFonts w:ascii="Helvetica Neue Black Condensed" w:eastAsia="Arial Unicode MS" w:hAnsi="Arial Unicode MS" w:cs="Arial Unicode MS"/>
      <w:color w:val="000000"/>
      <w:sz w:val="36"/>
      <w:szCs w:val="36"/>
      <w:u w:color="000000"/>
    </w:rPr>
  </w:style>
  <w:style w:type="character" w:customStyle="1" w:styleId="Heading2Char">
    <w:name w:val="Heading 2 Char"/>
    <w:basedOn w:val="DefaultParagraphFont"/>
    <w:link w:val="Heading2"/>
    <w:rsid w:val="00CF4080"/>
    <w:rPr>
      <w:rFonts w:ascii="Helvetica Neue Black Condensed" w:eastAsia="Arial Unicode MS" w:hAnsi="Arial Unicode MS" w:cs="Arial Unicode MS"/>
      <w:color w:val="000000"/>
      <w:sz w:val="32"/>
      <w:szCs w:val="32"/>
      <w:u w:color="000000"/>
    </w:rPr>
  </w:style>
  <w:style w:type="character" w:styleId="Hyperlink">
    <w:name w:val="Hyperlink"/>
    <w:rsid w:val="00CF4080"/>
    <w:rPr>
      <w:u w:val="single"/>
    </w:rPr>
  </w:style>
  <w:style w:type="paragraph" w:customStyle="1" w:styleId="Header1">
    <w:name w:val="Header1"/>
    <w:rsid w:val="00CF4080"/>
    <w:pPr>
      <w:tabs>
        <w:tab w:val="center" w:pos="4680"/>
        <w:tab w:val="right" w:pos="9360"/>
      </w:tabs>
      <w:spacing w:after="360" w:line="276" w:lineRule="auto"/>
    </w:pPr>
    <w:rPr>
      <w:rFonts w:ascii="Cambria" w:eastAsia="Arial Unicode MS" w:hAnsi="Arial Unicode MS" w:cs="Arial Unicode MS"/>
      <w:b/>
      <w:bCs/>
      <w:color w:val="000000"/>
      <w:sz w:val="18"/>
      <w:szCs w:val="18"/>
      <w:u w:color="000000"/>
    </w:rPr>
  </w:style>
  <w:style w:type="paragraph" w:customStyle="1" w:styleId="Footer1">
    <w:name w:val="Footer1"/>
    <w:rsid w:val="00CF4080"/>
    <w:pPr>
      <w:tabs>
        <w:tab w:val="center" w:pos="4320"/>
        <w:tab w:val="right" w:pos="8640"/>
      </w:tabs>
      <w:spacing w:before="360" w:after="240" w:line="276" w:lineRule="auto"/>
    </w:pPr>
    <w:rPr>
      <w:rFonts w:ascii="Cambria" w:eastAsia="Cambria" w:hAnsi="Cambria" w:cs="Cambria"/>
      <w:color w:val="000000"/>
      <w:sz w:val="22"/>
      <w:szCs w:val="22"/>
      <w:u w:color="000000"/>
    </w:rPr>
  </w:style>
  <w:style w:type="paragraph" w:customStyle="1" w:styleId="ChapterNumber">
    <w:name w:val="Chapter Number"/>
    <w:rsid w:val="00CF4080"/>
    <w:pPr>
      <w:tabs>
        <w:tab w:val="left" w:pos="2606"/>
      </w:tabs>
      <w:spacing w:before="1200" w:after="200"/>
      <w:ind w:right="432"/>
      <w:jc w:val="right"/>
    </w:pPr>
    <w:rPr>
      <w:rFonts w:ascii="HelveticaNeue-Roman" w:eastAsia="HelveticaNeue-Roman" w:hAnsi="HelveticaNeue-Roman" w:cs="HelveticaNeue-Roman"/>
      <w:b/>
      <w:bCs/>
      <w:color w:val="000000"/>
      <w:sz w:val="40"/>
      <w:szCs w:val="40"/>
      <w:u w:color="000000"/>
    </w:rPr>
  </w:style>
  <w:style w:type="paragraph" w:customStyle="1" w:styleId="ChapterTitle">
    <w:name w:val="Chapter Title"/>
    <w:next w:val="Normal"/>
    <w:rsid w:val="00CF4080"/>
    <w:pPr>
      <w:tabs>
        <w:tab w:val="left" w:pos="2606"/>
      </w:tabs>
      <w:spacing w:before="360" w:after="720" w:line="276" w:lineRule="auto"/>
    </w:pPr>
    <w:rPr>
      <w:rFonts w:ascii="Helvetica" w:eastAsia="Arial Unicode MS" w:hAnsi="Arial Unicode MS" w:cs="Arial Unicode MS"/>
      <w:b/>
      <w:bCs/>
      <w:color w:val="000000"/>
      <w:sz w:val="72"/>
      <w:szCs w:val="72"/>
      <w:u w:color="000000"/>
    </w:rPr>
  </w:style>
  <w:style w:type="paragraph" w:customStyle="1" w:styleId="BodyTextFirst">
    <w:name w:val="Body Text First"/>
    <w:rsid w:val="00CF4080"/>
    <w:pPr>
      <w:spacing w:before="120" w:after="200" w:line="276" w:lineRule="auto"/>
      <w:jc w:val="both"/>
    </w:pPr>
    <w:rPr>
      <w:rFonts w:ascii="Cambria" w:eastAsia="Arial Unicode MS" w:hAnsi="Arial Unicode MS" w:cs="Arial Unicode MS"/>
      <w:color w:val="000000"/>
      <w:sz w:val="18"/>
      <w:szCs w:val="18"/>
      <w:u w:color="000000"/>
    </w:rPr>
  </w:style>
  <w:style w:type="paragraph" w:customStyle="1" w:styleId="CodeCaption">
    <w:name w:val="Code Caption"/>
    <w:next w:val="Normal"/>
    <w:autoRedefine/>
    <w:rsid w:val="00CF4080"/>
    <w:pPr>
      <w:keepNext/>
      <w:spacing w:before="120" w:after="240" w:line="276" w:lineRule="auto"/>
    </w:pPr>
    <w:rPr>
      <w:rFonts w:ascii="HelveticaNeue MediumCond" w:eastAsia="HelveticaNeue MediumCond" w:hAnsi="HelveticaNeue MediumCond" w:cs="HelveticaNeue MediumCond"/>
      <w:i/>
      <w:iCs/>
      <w:color w:val="000000"/>
      <w:sz w:val="18"/>
      <w:szCs w:val="18"/>
      <w:u w:color="000000"/>
    </w:rPr>
  </w:style>
  <w:style w:type="paragraph" w:customStyle="1" w:styleId="Code">
    <w:name w:val="Code"/>
    <w:autoRedefine/>
    <w:rsid w:val="00CF4080"/>
    <w:pPr>
      <w:spacing w:before="120" w:after="120"/>
    </w:pPr>
    <w:rPr>
      <w:rFonts w:ascii="Helvetica" w:eastAsia="Arial Unicode MS" w:hAnsi="Arial Unicode MS" w:cs="Arial Unicode MS"/>
      <w:color w:val="000000"/>
      <w:sz w:val="18"/>
      <w:szCs w:val="18"/>
      <w:u w:color="000000"/>
    </w:rPr>
  </w:style>
  <w:style w:type="paragraph" w:customStyle="1" w:styleId="BodyTextCont">
    <w:name w:val="Body Text Cont"/>
    <w:rsid w:val="00CF4080"/>
    <w:pPr>
      <w:suppressAutoHyphens/>
      <w:spacing w:after="200" w:line="276" w:lineRule="auto"/>
      <w:ind w:firstLine="720"/>
    </w:pPr>
    <w:rPr>
      <w:rFonts w:ascii="Cambria" w:eastAsia="Arial Unicode MS" w:hAnsi="Arial Unicode MS" w:cs="Arial Unicode MS"/>
      <w:color w:val="000000"/>
      <w:sz w:val="18"/>
      <w:szCs w:val="18"/>
      <w:u w:color="000000"/>
    </w:rPr>
  </w:style>
  <w:style w:type="paragraph" w:customStyle="1" w:styleId="NoteTipCaution">
    <w:name w:val="Note/Tip/Caution"/>
    <w:next w:val="Normal"/>
    <w:rsid w:val="00CF4080"/>
    <w:pPr>
      <w:pBdr>
        <w:top w:val="single" w:sz="6" w:space="0" w:color="C0C0C0"/>
        <w:left w:val="single" w:sz="6" w:space="0" w:color="C0C0C0"/>
        <w:bottom w:val="single" w:sz="6" w:space="0" w:color="C0C0C0"/>
        <w:right w:val="single" w:sz="6" w:space="0" w:color="C0C0C0"/>
      </w:pBdr>
      <w:tabs>
        <w:tab w:val="left" w:pos="994"/>
        <w:tab w:val="left" w:pos="1170"/>
      </w:tabs>
      <w:spacing w:before="120" w:after="200" w:line="280" w:lineRule="exact"/>
      <w:ind w:left="432" w:right="432"/>
    </w:pPr>
    <w:rPr>
      <w:rFonts w:ascii="Arial Unicode MS" w:eastAsia="Arial Unicode MS" w:hAnsi="Arial Unicode MS" w:cs="Arial Unicode MS"/>
      <w:color w:val="000000"/>
      <w:sz w:val="20"/>
      <w:szCs w:val="20"/>
      <w:u w:color="000000"/>
    </w:rPr>
  </w:style>
  <w:style w:type="character" w:customStyle="1" w:styleId="Hyperlink1">
    <w:name w:val="Hyperlink.1"/>
    <w:rsid w:val="00CF4080"/>
  </w:style>
  <w:style w:type="paragraph" w:customStyle="1" w:styleId="Results">
    <w:name w:val="Results"/>
    <w:rsid w:val="00CF4080"/>
    <w:pPr>
      <w:spacing w:before="240" w:after="240" w:line="276" w:lineRule="auto"/>
      <w:ind w:left="144" w:right="144"/>
    </w:pPr>
    <w:rPr>
      <w:rFonts w:ascii="Helvetica" w:eastAsia="Arial Unicode MS" w:hAnsi="Arial Unicode MS" w:cs="Arial Unicode MS"/>
      <w:color w:val="000000"/>
      <w:sz w:val="18"/>
      <w:szCs w:val="18"/>
      <w:u w:color="000000"/>
    </w:rPr>
  </w:style>
  <w:style w:type="paragraph" w:styleId="BalloonText">
    <w:name w:val="Balloon Text"/>
    <w:basedOn w:val="Normal"/>
    <w:link w:val="BalloonTextChar"/>
    <w:uiPriority w:val="99"/>
    <w:semiHidden/>
    <w:unhideWhenUsed/>
    <w:rsid w:val="00CF408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F4080"/>
    <w:rPr>
      <w:rFonts w:ascii="Times New Roman" w:eastAsia="Calibri" w:hAnsi="Times New Roman" w:cs="Times New Roman"/>
      <w:color w:val="000000"/>
      <w:sz w:val="18"/>
      <w:szCs w:val="1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Chapter_x0020_Number xmlns="149daad8-53e0-4e54-a1b9-e9d4e4fc36cb">6</Chapter_x0020_Number>
    <StatusTo xmlns="8D4C956E-FBDB-481E-864D-45AC65B5C673">First Draft</StatusTo>
    <Update_x0020_ChapterOn_x0020_Root_x0028_1_x0029_ xmlns="8d4c956e-fbdb-481e-864d-45ac65b5c673">
      <Url xsi:nil="true"/>
      <Description xsi:nil="true"/>
    </Update_x0020_ChapterOn_x0020_Root_x0028_1_x0029_>
    <Update_x0020_ChapterOn_x0020_Root xmlns="8d4c956e-fbdb-481e-864d-45ac65b5c673">
      <Url xsi:nil="true"/>
      <Description xsi:nil="true"/>
    </Update_x0020_ChapterOn_x0020_Root>
    <Status xmlns="119e8ce9-fc33-4402-becb-6d0fbcbb8ab0">First Draft</Status>
    <StatusFrom xmlns="8D4C956E-FBDB-481E-864D-45AC65B5C673">First Draft</StatusFrom>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D1B174523594447AED1A740BF28DB35" ma:contentTypeVersion="" ma:contentTypeDescription="Create a new document." ma:contentTypeScope="" ma:versionID="5e82523f0f863804a3204cb42dc510a4">
  <xsd:schema xmlns:xsd="http://www.w3.org/2001/XMLSchema" xmlns:xs="http://www.w3.org/2001/XMLSchema" xmlns:p="http://schemas.microsoft.com/office/2006/metadata/properties" xmlns:ns2="119e8ce9-fc33-4402-becb-6d0fbcbb8ab0" xmlns:ns3="149daad8-53e0-4e54-a1b9-e9d4e4fc36cb" xmlns:ns4="8D4C956E-FBDB-481E-864D-45AC65B5C673" xmlns:ns5="8d4c956e-fbdb-481e-864d-45ac65b5c673" xmlns:ns6="8608721d-caad-4213-9a16-d811669a76f9" targetNamespace="http://schemas.microsoft.com/office/2006/metadata/properties" ma:root="true" ma:fieldsID="88001b37669ab0c6c3fae43c56d77af4" ns2:_="" ns3:_="" ns4:_="" ns5:_="" ns6:_="">
    <xsd:import namespace="119e8ce9-fc33-4402-becb-6d0fbcbb8ab0"/>
    <xsd:import namespace="149daad8-53e0-4e54-a1b9-e9d4e4fc36cb"/>
    <xsd:import namespace="8D4C956E-FBDB-481E-864D-45AC65B5C673"/>
    <xsd:import namespace="8d4c956e-fbdb-481e-864d-45ac65b5c673"/>
    <xsd:import namespace="8608721d-caad-4213-9a16-d811669a76f9"/>
    <xsd:element name="properties">
      <xsd:complexType>
        <xsd:sequence>
          <xsd:element name="documentManagement">
            <xsd:complexType>
              <xsd:all>
                <xsd:element ref="ns2:Status" minOccurs="0"/>
                <xsd:element ref="ns3:Chapter_x0020_Number" minOccurs="0"/>
                <xsd:element ref="ns4:StatusFrom" minOccurs="0"/>
                <xsd:element ref="ns4:StatusTo" minOccurs="0"/>
                <xsd:element ref="ns5:Update_x0020_ChapterOn_x0020_Root" minOccurs="0"/>
                <xsd:element ref="ns5:Update_x0020_ChapterOn_x0020_Root_x0028_1_x0029_" minOccurs="0"/>
                <xsd:element ref="ns6:SharedWithUsers" minOccurs="0"/>
                <xsd:element ref="ns6: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9e8ce9-fc33-4402-becb-6d0fbcbb8ab0" elementFormDefault="qualified">
    <xsd:import namespace="http://schemas.microsoft.com/office/2006/documentManagement/types"/>
    <xsd:import namespace="http://schemas.microsoft.com/office/infopath/2007/PartnerControls"/>
    <xsd:element name="Status" ma:index="8" nillable="true" ma:displayName="Status" ma:default="First Draft" ma:format="Dropdown" ma:internalName="Status">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schema>
  <xsd:schema xmlns:xsd="http://www.w3.org/2001/XMLSchema" xmlns:xs="http://www.w3.org/2001/XMLSchema" xmlns:dms="http://schemas.microsoft.com/office/2006/documentManagement/types" xmlns:pc="http://schemas.microsoft.com/office/infopath/2007/PartnerControls" targetNamespace="149daad8-53e0-4e54-a1b9-e9d4e4fc36cb" elementFormDefault="qualified">
    <xsd:import namespace="http://schemas.microsoft.com/office/2006/documentManagement/types"/>
    <xsd:import namespace="http://schemas.microsoft.com/office/infopath/2007/PartnerControls"/>
    <xsd:element name="Chapter_x0020_Number" ma:index="9" nillable="true" ma:displayName="Chapter Number" ma:internalName="Chapter_x0020_Number">
      <xsd:simpleType>
        <xsd:restriction base="dms:Text">
          <xsd:maxLength value="2"/>
        </xsd:restriction>
      </xsd:simpleType>
    </xsd:element>
  </xsd:schema>
  <xsd:schema xmlns:xsd="http://www.w3.org/2001/XMLSchema" xmlns:xs="http://www.w3.org/2001/XMLSchema" xmlns:dms="http://schemas.microsoft.com/office/2006/documentManagement/types" xmlns:pc="http://schemas.microsoft.com/office/infopath/2007/PartnerControls" targetNamespace="8D4C956E-FBDB-481E-864D-45AC65B5C673" elementFormDefault="qualified">
    <xsd:import namespace="http://schemas.microsoft.com/office/2006/documentManagement/types"/>
    <xsd:import namespace="http://schemas.microsoft.com/office/infopath/2007/PartnerControls"/>
    <xsd:element name="StatusFrom" ma:index="10" nillable="true" ma:displayName="StatusFrom" ma:default="First Draft" ma:format="Dropdown" ma:internalName="StatusFrom">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element name="StatusTo" ma:index="11" nillable="true" ma:displayName="StatusTo" ma:default="First Draft" ma:format="Dropdown" ma:internalName="StatusTo">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schema>
  <xsd:schema xmlns:xsd="http://www.w3.org/2001/XMLSchema" xmlns:xs="http://www.w3.org/2001/XMLSchema" xmlns:dms="http://schemas.microsoft.com/office/2006/documentManagement/types" xmlns:pc="http://schemas.microsoft.com/office/infopath/2007/PartnerControls" targetNamespace="8d4c956e-fbdb-481e-864d-45ac65b5c673" elementFormDefault="qualified">
    <xsd:import namespace="http://schemas.microsoft.com/office/2006/documentManagement/types"/>
    <xsd:import namespace="http://schemas.microsoft.com/office/infopath/2007/PartnerControls"/>
    <xsd:element name="Update_x0020_ChapterOn_x0020_Root" ma:index="12" nillable="true" ma:displayName="Update ChapterOn Root" ma:internalName="Update_x0020_ChapterOn_x0020_Root">
      <xsd:complexType>
        <xsd:complexContent>
          <xsd:extension base="dms:URL">
            <xsd:sequence>
              <xsd:element name="Url" type="dms:ValidUrl" minOccurs="0" nillable="true"/>
              <xsd:element name="Description" type="xsd:string" nillable="true"/>
            </xsd:sequence>
          </xsd:extension>
        </xsd:complexContent>
      </xsd:complexType>
    </xsd:element>
    <xsd:element name="Update_x0020_ChapterOn_x0020_Root_x0028_1_x0029_" ma:index="13" nillable="true" ma:displayName="Update ChapterOn Root" ma:internalName="Update_x0020_ChapterOn_x0020_Root_x0028_1_x0029_">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608721d-caad-4213-9a16-d811669a76f9" elementFormDefault="qualified">
    <xsd:import namespace="http://schemas.microsoft.com/office/2006/documentManagement/types"/>
    <xsd:import namespace="http://schemas.microsoft.com/office/infopath/2007/PartnerControls"/>
    <xsd:element name="SharedWithUsers" ma:index="14"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0ABC73A-A634-4B85-86E8-9AE51CC83DDC}">
  <ds:schemaRefs>
    <ds:schemaRef ds:uri="http://schemas.microsoft.com/office/2006/metadata/properties"/>
    <ds:schemaRef ds:uri="http://schemas.microsoft.com/office/infopath/2007/PartnerControls"/>
    <ds:schemaRef ds:uri="149daad8-53e0-4e54-a1b9-e9d4e4fc36cb"/>
    <ds:schemaRef ds:uri="8D4C956E-FBDB-481E-864D-45AC65B5C673"/>
    <ds:schemaRef ds:uri="8d4c956e-fbdb-481e-864d-45ac65b5c673"/>
    <ds:schemaRef ds:uri="119e8ce9-fc33-4402-becb-6d0fbcbb8ab0"/>
  </ds:schemaRefs>
</ds:datastoreItem>
</file>

<file path=customXml/itemProps2.xml><?xml version="1.0" encoding="utf-8"?>
<ds:datastoreItem xmlns:ds="http://schemas.openxmlformats.org/officeDocument/2006/customXml" ds:itemID="{6719F1E6-F547-4741-959B-882613D5200E}">
  <ds:schemaRefs>
    <ds:schemaRef ds:uri="http://schemas.microsoft.com/sharepoint/v3/contenttype/forms"/>
  </ds:schemaRefs>
</ds:datastoreItem>
</file>

<file path=customXml/itemProps3.xml><?xml version="1.0" encoding="utf-8"?>
<ds:datastoreItem xmlns:ds="http://schemas.openxmlformats.org/officeDocument/2006/customXml" ds:itemID="{656F56F0-81F2-45E0-B7A3-16CDA6CCBE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9e8ce9-fc33-4402-becb-6d0fbcbb8ab0"/>
    <ds:schemaRef ds:uri="149daad8-53e0-4e54-a1b9-e9d4e4fc36cb"/>
    <ds:schemaRef ds:uri="8D4C956E-FBDB-481E-864D-45AC65B5C673"/>
    <ds:schemaRef ds:uri="8d4c956e-fbdb-481e-864d-45ac65b5c673"/>
    <ds:schemaRef ds:uri="8608721d-caad-4213-9a16-d811669a76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9</Pages>
  <Words>1555</Words>
  <Characters>8869</Characters>
  <Application>Microsoft Macintosh Word</Application>
  <DocSecurity>0</DocSecurity>
  <Lines>73</Lines>
  <Paragraphs>20</Paragraphs>
  <ScaleCrop>false</ScaleCrop>
  <HeadingPairs>
    <vt:vector size="4" baseType="variant">
      <vt:variant>
        <vt:lpstr>Title</vt:lpstr>
      </vt:variant>
      <vt:variant>
        <vt:i4>1</vt:i4>
      </vt:variant>
      <vt:variant>
        <vt:lpstr>Headings</vt:lpstr>
      </vt:variant>
      <vt:variant>
        <vt:i4>46</vt:i4>
      </vt:variant>
    </vt:vector>
  </HeadingPairs>
  <TitlesOfParts>
    <vt:vector size="47" baseType="lpstr">
      <vt:lpstr>Dates and Times</vt:lpstr>
      <vt:lpstr>7-1 The difference between and array instance and an array literal </vt:lpstr>
      <vt:lpstr>    Problem</vt:lpstr>
      <vt:lpstr>    Solution</vt:lpstr>
      <vt:lpstr>    The Code</vt:lpstr>
      <vt:lpstr>    How it Works</vt:lpstr>
      <vt:lpstr>7-2 How do you create a multi-dimensional array using literal notation</vt:lpstr>
      <vt:lpstr>    Problem</vt:lpstr>
      <vt:lpstr>    Solution</vt:lpstr>
      <vt:lpstr>    The Code</vt:lpstr>
      <vt:lpstr>    How it Works</vt:lpstr>
      <vt:lpstr>7-3 Use the Map method to reverse a string</vt:lpstr>
      <vt:lpstr>    Problem</vt:lpstr>
      <vt:lpstr>    Solution</vt:lpstr>
      <vt:lpstr>    The Code</vt:lpstr>
      <vt:lpstr>    How it Works</vt:lpstr>
      <vt:lpstr>7-4 Using the Map method to remove duplicate items from an array</vt:lpstr>
      <vt:lpstr>    Problem</vt:lpstr>
      <vt:lpstr>    Solution</vt:lpstr>
      <vt:lpstr>    The Code</vt:lpstr>
      <vt:lpstr>    How it Works</vt:lpstr>
      <vt:lpstr>7-5 Merge the value of two different arrays</vt:lpstr>
      <vt:lpstr>    Problem</vt:lpstr>
      <vt:lpstr>    Solution</vt:lpstr>
      <vt:lpstr>    The Code</vt:lpstr>
      <vt:lpstr>    console.log(combinedArray); //returns 1,2,3,4,5,6</vt:lpstr>
      <vt:lpstr>    How it Works</vt:lpstr>
      <vt:lpstr>6-6 Make sure every element in an array meets certain criteria</vt:lpstr>
      <vt:lpstr>    Problem</vt:lpstr>
      <vt:lpstr>    Solution</vt:lpstr>
      <vt:lpstr>    The Code</vt:lpstr>
      <vt:lpstr>    How it Works</vt:lpstr>
      <vt:lpstr>6-7 Formatting date and time.</vt:lpstr>
      <vt:lpstr>    Problem</vt:lpstr>
      <vt:lpstr>    Solution</vt:lpstr>
      <vt:lpstr>    The Code</vt:lpstr>
      <vt:lpstr>    How it Works</vt:lpstr>
      <vt:lpstr>6-8 Calculate days from a certain date</vt:lpstr>
      <vt:lpstr>    Problem</vt:lpstr>
      <vt:lpstr>    Solution</vt:lpstr>
      <vt:lpstr>    The Code</vt:lpstr>
      <vt:lpstr>    How it Works</vt:lpstr>
      <vt:lpstr>6-9 Check if your date is in a range of dates</vt:lpstr>
      <vt:lpstr>    Problem</vt:lpstr>
      <vt:lpstr>    Solution</vt:lpstr>
      <vt:lpstr>    The Code</vt:lpstr>
      <vt:lpstr>    How it Works</vt:lpstr>
    </vt:vector>
  </TitlesOfParts>
  <LinksUpToDate>false</LinksUpToDate>
  <CharactersWithSpaces>10404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Dates and Times</dc:title>
  <dc:subject/>
  <dc:creator>Russ Ferguson</dc:creator>
  <cp:keywords/>
  <dc:description/>
  <cp:lastModifiedBy>Russ Ferguson</cp:lastModifiedBy>
  <cp:revision>1</cp:revision>
  <dcterms:created xsi:type="dcterms:W3CDTF">2016-03-29T18:50:00Z</dcterms:created>
  <dcterms:modified xsi:type="dcterms:W3CDTF">2016-04-02T21:39:00Z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0x0101002D1B174523594447AED1A740BF28DB35</vt:lpwstr>
  </property>
</Properties>
</file>